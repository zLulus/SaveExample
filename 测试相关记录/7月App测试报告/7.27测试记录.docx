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DF2" w:rsidRDefault="004E7DF2" w:rsidP="004E7DF2">
      <w:pPr>
        <w:rPr>
          <w:ins w:id="0" w:author="mine" w:date="2016-07-27T21:54:00Z"/>
          <w:rStyle w:val="2Char"/>
        </w:rPr>
      </w:pPr>
      <w:del w:id="1" w:author="mine" w:date="2016-07-27T21:54:00Z">
        <w:r>
          <w:rPr>
            <w:rFonts w:hint="eastAsia"/>
          </w:rPr>
          <w:delText xml:space="preserve">app </w:delText>
        </w:r>
      </w:del>
      <w:ins w:id="2" w:author="mine" w:date="2016-07-27T21:54:00Z">
        <w:r>
          <w:rPr>
            <w:rStyle w:val="2Char"/>
          </w:rPr>
          <w:t>A</w:t>
        </w:r>
        <w:r w:rsidRPr="00F06F5E">
          <w:rPr>
            <w:rStyle w:val="2Char"/>
            <w:rFonts w:hint="eastAsia"/>
          </w:rPr>
          <w:t>pp</w:t>
        </w:r>
        <w:r>
          <w:rPr>
            <w:rStyle w:val="2Char"/>
          </w:rPr>
          <w:t>测试报告</w:t>
        </w:r>
      </w:ins>
    </w:p>
    <w:p w:rsidR="004E7DF2" w:rsidRPr="00F06F5E" w:rsidRDefault="004E7DF2" w:rsidP="004E7DF2">
      <w:pPr>
        <w:rPr>
          <w:ins w:id="3" w:author="mine" w:date="2016-07-27T21:54:00Z"/>
          <w:b/>
          <w:sz w:val="24"/>
          <w:szCs w:val="24"/>
        </w:rPr>
      </w:pPr>
      <w:ins w:id="4" w:author="mine" w:date="2016-07-27T21:54:00Z">
        <w:r w:rsidRPr="00F06F5E">
          <w:rPr>
            <w:rStyle w:val="2Char"/>
            <w:sz w:val="24"/>
            <w:szCs w:val="24"/>
          </w:rPr>
          <w:t>时间：</w:t>
        </w:r>
        <w:r w:rsidRPr="00F06F5E">
          <w:rPr>
            <w:rStyle w:val="2Char"/>
            <w:sz w:val="24"/>
            <w:szCs w:val="24"/>
          </w:rPr>
          <w:t>2017.</w:t>
        </w:r>
      </w:ins>
      <w:r w:rsidRPr="00F06F5E">
        <w:rPr>
          <w:rStyle w:val="2Char"/>
          <w:sz w:val="24"/>
          <w:rPrChange w:id="5" w:author="mine" w:date="2016-07-27T21:54:00Z">
            <w:rPr/>
          </w:rPrChange>
        </w:rPr>
        <w:t>7.</w:t>
      </w:r>
      <w:del w:id="6" w:author="mine" w:date="2016-07-27T21:54:00Z">
        <w:r>
          <w:delText xml:space="preserve">27.2016  </w:delText>
        </w:r>
      </w:del>
      <w:ins w:id="7" w:author="mine" w:date="2016-07-27T21:54:00Z">
        <w:r w:rsidRPr="00F06F5E">
          <w:rPr>
            <w:rStyle w:val="2Char"/>
            <w:sz w:val="24"/>
            <w:szCs w:val="24"/>
          </w:rPr>
          <w:t>2</w:t>
        </w:r>
      </w:ins>
      <w:r>
        <w:rPr>
          <w:rStyle w:val="2Char"/>
          <w:sz w:val="24"/>
          <w:szCs w:val="24"/>
        </w:rPr>
        <w:t>7</w:t>
      </w:r>
      <w:ins w:id="8" w:author="mine" w:date="2016-07-27T21:54:00Z">
        <w:r w:rsidRPr="00F06F5E">
          <w:rPr>
            <w:rStyle w:val="2Char"/>
            <w:sz w:val="24"/>
            <w:szCs w:val="24"/>
          </w:rPr>
          <w:t xml:space="preserve"> </w:t>
        </w:r>
        <w:r w:rsidRPr="00F06F5E">
          <w:rPr>
            <w:rStyle w:val="2Char"/>
            <w:sz w:val="24"/>
            <w:szCs w:val="24"/>
          </w:rPr>
          <w:t>星期</w:t>
        </w:r>
      </w:ins>
      <w:r>
        <w:rPr>
          <w:rStyle w:val="2Char"/>
          <w:sz w:val="24"/>
          <w:szCs w:val="24"/>
        </w:rPr>
        <w:t>四</w:t>
      </w:r>
      <w:ins w:id="9" w:author="mine" w:date="2016-07-27T21:54:00Z">
        <w:r w:rsidRPr="00F06F5E">
          <w:rPr>
            <w:rStyle w:val="2Char"/>
            <w:sz w:val="24"/>
            <w:szCs w:val="24"/>
          </w:rPr>
          <w:t xml:space="preserve"> </w:t>
        </w:r>
        <w:r w:rsidRPr="00F06F5E">
          <w:rPr>
            <w:b/>
            <w:sz w:val="24"/>
            <w:szCs w:val="24"/>
          </w:rPr>
          <w:t xml:space="preserve"> </w:t>
        </w:r>
      </w:ins>
    </w:p>
    <w:p w:rsidR="004E7DF2" w:rsidRPr="00F06F5E" w:rsidRDefault="004E7DF2" w:rsidP="004E7DF2">
      <w:pPr>
        <w:rPr>
          <w:ins w:id="10" w:author="mine" w:date="2016-07-27T21:54:00Z"/>
          <w:b/>
          <w:sz w:val="24"/>
          <w:szCs w:val="24"/>
        </w:rPr>
      </w:pPr>
      <w:ins w:id="11" w:author="mine" w:date="2016-07-27T21:54:00Z">
        <w:r w:rsidRPr="00F06F5E">
          <w:rPr>
            <w:b/>
            <w:sz w:val="24"/>
            <w:szCs w:val="24"/>
          </w:rPr>
          <w:t>提交人</w:t>
        </w:r>
        <w:r w:rsidRPr="00F06F5E">
          <w:rPr>
            <w:rFonts w:hint="eastAsia"/>
            <w:b/>
            <w:sz w:val="24"/>
            <w:szCs w:val="24"/>
          </w:rPr>
          <w:t>:</w:t>
        </w:r>
        <w:r w:rsidRPr="00F06F5E">
          <w:rPr>
            <w:rFonts w:hint="eastAsia"/>
            <w:b/>
            <w:sz w:val="24"/>
            <w:szCs w:val="24"/>
          </w:rPr>
          <w:t>曾璐</w:t>
        </w:r>
      </w:ins>
    </w:p>
    <w:p w:rsidR="004E7DF2" w:rsidRDefault="004E7DF2" w:rsidP="004E7DF2">
      <w:pPr>
        <w:rPr>
          <w:ins w:id="12" w:author="mine" w:date="2016-07-27T21:54:00Z"/>
          <w:b/>
          <w:sz w:val="24"/>
          <w:szCs w:val="24"/>
        </w:rPr>
      </w:pPr>
      <w:ins w:id="13" w:author="mine" w:date="2016-07-27T21:54:00Z">
        <w:r w:rsidRPr="00F06F5E">
          <w:rPr>
            <w:b/>
            <w:sz w:val="24"/>
            <w:szCs w:val="24"/>
          </w:rPr>
          <w:t>修改人：朱泓霖</w:t>
        </w:r>
      </w:ins>
    </w:p>
    <w:p w:rsidR="00C8332C" w:rsidRPr="004E7DF2" w:rsidRDefault="00C8332C">
      <w:pPr>
        <w:rPr>
          <w:b/>
          <w:sz w:val="24"/>
          <w:szCs w:val="24"/>
        </w:rPr>
      </w:pPr>
      <w:r w:rsidRPr="004E7DF2">
        <w:rPr>
          <w:b/>
          <w:sz w:val="24"/>
          <w:szCs w:val="24"/>
        </w:rPr>
        <w:t>测试</w:t>
      </w:r>
      <w:r w:rsidR="004E7DF2" w:rsidRPr="004E7DF2">
        <w:rPr>
          <w:b/>
          <w:sz w:val="24"/>
          <w:szCs w:val="24"/>
        </w:rPr>
        <w:t>内容：</w:t>
      </w:r>
      <w:r w:rsidRPr="004E7DF2">
        <w:rPr>
          <w:b/>
          <w:sz w:val="24"/>
          <w:szCs w:val="24"/>
        </w:rPr>
        <w:t>通讯部分</w:t>
      </w:r>
    </w:p>
    <w:p w:rsidR="004E7DF2" w:rsidRDefault="004E7DF2"/>
    <w:p w:rsidR="00920375" w:rsidRDefault="00920375" w:rsidP="004E7DF2">
      <w:pPr>
        <w:pStyle w:val="2"/>
        <w:rPr>
          <w:ins w:id="14" w:author="theirs" w:date="2016-07-27T21:54:00Z"/>
        </w:rPr>
      </w:pPr>
      <w:ins w:id="15" w:author="theirs" w:date="2016-07-27T21:54:00Z">
        <w:r w:rsidRPr="00920375">
          <w:t>地图部分</w:t>
        </w:r>
      </w:ins>
    </w:p>
    <w:p w:rsidR="00FF2D98" w:rsidRDefault="00901529">
      <w:ins w:id="16" w:author="theirs" w:date="2016-07-27T21:54:00Z">
        <w:r w:rsidRPr="00382CC4">
          <w:rPr>
            <w:rFonts w:hint="eastAsia"/>
          </w:rPr>
          <w:t>1</w:t>
        </w:r>
        <w:r w:rsidRPr="00382CC4">
          <w:rPr>
            <w:rFonts w:hint="eastAsia"/>
          </w:rPr>
          <w:t>、</w:t>
        </w:r>
        <w:r w:rsidR="00FF2D98" w:rsidRPr="00382CC4">
          <w:rPr>
            <w:rFonts w:hint="eastAsia"/>
          </w:rPr>
          <w:t>在地图部分，有蓝色指标</w:t>
        </w:r>
        <w:r w:rsidR="00FF2D98" w:rsidRPr="00382CC4">
          <w:rPr>
            <w:rFonts w:hint="eastAsia"/>
          </w:rPr>
          <w:t>+</w:t>
        </w:r>
        <w:r w:rsidR="00FF2D98" w:rsidRPr="00382CC4">
          <w:rPr>
            <w:rFonts w:hint="eastAsia"/>
          </w:rPr>
          <w:t>一个深蓝色半透明的圆圈，建议取消圆圈，这样一般人会认为是定</w:t>
        </w:r>
        <w:r w:rsidR="00FF2D98">
          <w:rPr>
            <w:rFonts w:hint="eastAsia"/>
          </w:rPr>
          <w:t>位的范围，反而显得定位准确度低</w:t>
        </w:r>
      </w:ins>
    </w:p>
    <w:p w:rsidR="0009101E" w:rsidRPr="0009101E" w:rsidRDefault="0009101E">
      <w:pPr>
        <w:rPr>
          <w:ins w:id="17" w:author="theirs" w:date="2016-07-27T21:54:00Z"/>
          <w:color w:val="000000" w:themeColor="text1"/>
        </w:rPr>
      </w:pPr>
      <w:r w:rsidRPr="0009101E">
        <w:rPr>
          <w:color w:val="000000" w:themeColor="text1"/>
          <w:highlight w:val="cyan"/>
        </w:rPr>
        <w:t>这个不能去</w:t>
      </w:r>
      <w:r w:rsidRPr="0009101E">
        <w:rPr>
          <w:rFonts w:hint="eastAsia"/>
          <w:color w:val="000000" w:themeColor="text1"/>
          <w:highlight w:val="cyan"/>
        </w:rPr>
        <w:t xml:space="preserve"> </w:t>
      </w:r>
      <w:r w:rsidRPr="0009101E">
        <w:rPr>
          <w:rFonts w:hint="eastAsia"/>
          <w:color w:val="000000" w:themeColor="text1"/>
          <w:highlight w:val="cyan"/>
        </w:rPr>
        <w:t>本来就是一个范围</w:t>
      </w:r>
      <w:r w:rsidR="005639B0">
        <w:rPr>
          <w:rFonts w:hint="eastAsia"/>
          <w:color w:val="000000" w:themeColor="text1"/>
          <w:highlight w:val="cyan"/>
        </w:rPr>
        <w:t>，因为定位精度有限，你没有办法去精准定位，一般范围在</w:t>
      </w:r>
      <w:r w:rsidR="005639B0">
        <w:rPr>
          <w:rFonts w:hint="eastAsia"/>
          <w:color w:val="000000" w:themeColor="text1"/>
          <w:highlight w:val="cyan"/>
        </w:rPr>
        <w:t>15</w:t>
      </w:r>
      <w:r w:rsidR="005639B0">
        <w:rPr>
          <w:rFonts w:hint="eastAsia"/>
          <w:color w:val="000000" w:themeColor="text1"/>
          <w:highlight w:val="cyan"/>
        </w:rPr>
        <w:t>米内</w:t>
      </w:r>
    </w:p>
    <w:p w:rsidR="00FD2775" w:rsidRPr="00FD2775" w:rsidRDefault="00FD2775">
      <w:pPr>
        <w:rPr>
          <w:ins w:id="18" w:author="theirs" w:date="2016-07-27T21:54:00Z"/>
          <w:sz w:val="24"/>
        </w:rPr>
      </w:pPr>
      <w:ins w:id="19" w:author="theirs" w:date="2016-07-27T21:54:00Z">
        <w:r w:rsidRPr="00FD2775">
          <w:rPr>
            <w:rFonts w:hint="eastAsia"/>
            <w:sz w:val="24"/>
          </w:rPr>
          <w:t>用户设置</w:t>
        </w:r>
      </w:ins>
    </w:p>
    <w:p w:rsidR="00FD2775" w:rsidRPr="00FF2D98" w:rsidRDefault="00FD2775">
      <w:pPr>
        <w:rPr>
          <w:ins w:id="20" w:author="theirs" w:date="2016-07-27T21:54:00Z"/>
        </w:rPr>
      </w:pPr>
      <w:ins w:id="21" w:author="theirs" w:date="2016-07-27T21:54:00Z">
        <w:r>
          <w:rPr>
            <w:rFonts w:hint="eastAsia"/>
          </w:rPr>
          <w:t>1</w:t>
        </w:r>
        <w:r>
          <w:rPr>
            <w:rFonts w:hint="eastAsia"/>
          </w:rPr>
          <w:t>、二维码部分在</w:t>
        </w:r>
        <w:r>
          <w:rPr>
            <w:rFonts w:hint="eastAsia"/>
          </w:rPr>
          <w:t>honor</w:t>
        </w:r>
        <w:r>
          <w:rPr>
            <w:rFonts w:hint="eastAsia"/>
          </w:rPr>
          <w:t>手机上正常使用（添加好友时确认）</w:t>
        </w:r>
        <w:r w:rsidR="003C797C">
          <w:rPr>
            <w:rFonts w:hint="eastAsia"/>
          </w:rPr>
          <w:t>，小米手机还是崩溃</w:t>
        </w:r>
      </w:ins>
    </w:p>
    <w:p w:rsidR="00C8332C" w:rsidRPr="004A14D4" w:rsidRDefault="00FB6D9E">
      <w:pPr>
        <w:rPr>
          <w:sz w:val="24"/>
        </w:rPr>
      </w:pPr>
      <w:r w:rsidRPr="004A14D4">
        <w:rPr>
          <w:sz w:val="24"/>
        </w:rPr>
        <w:t>足迹部分</w:t>
      </w:r>
    </w:p>
    <w:p w:rsidR="00923C14" w:rsidRPr="00923C14" w:rsidRDefault="00FB6D9E">
      <w:pPr>
        <w:rPr>
          <w:ins w:id="22" w:author="theirs" w:date="2016-07-27T21:54:00Z"/>
        </w:rPr>
      </w:pPr>
      <w:r w:rsidRPr="00923C14">
        <w:rPr>
          <w:rPrChange w:id="23" w:author="theirs" w:date="2016-07-27T21:54:00Z">
            <w:rPr>
              <w:color w:val="FF0000"/>
            </w:rPr>
          </w:rPrChange>
        </w:rPr>
        <w:t>1</w:t>
      </w:r>
      <w:r w:rsidRPr="00923C14">
        <w:rPr>
          <w:rFonts w:hint="eastAsia"/>
          <w:rPrChange w:id="24" w:author="theirs" w:date="2016-07-27T21:54:00Z">
            <w:rPr>
              <w:rFonts w:hint="eastAsia"/>
              <w:color w:val="FF0000"/>
            </w:rPr>
          </w:rPrChange>
        </w:rPr>
        <w:t>、脚丫</w:t>
      </w:r>
      <w:del w:id="25" w:author="theirs" w:date="2016-07-27T21:54:00Z">
        <w:r w:rsidRPr="00FB6D9E">
          <w:rPr>
            <w:rFonts w:hint="eastAsia"/>
            <w:color w:val="FF0000"/>
          </w:rPr>
          <w:delText>能否</w:delText>
        </w:r>
      </w:del>
    </w:p>
    <w:p w:rsidR="00FB6D9E" w:rsidRPr="00923C14" w:rsidRDefault="00923C14">
      <w:pPr>
        <w:rPr>
          <w:rPrChange w:id="26" w:author="theirs" w:date="2016-07-27T21:54:00Z">
            <w:rPr>
              <w:color w:val="FF0000"/>
            </w:rPr>
          </w:rPrChange>
        </w:rPr>
      </w:pPr>
      <w:ins w:id="27" w:author="theirs" w:date="2016-07-27T21:54:00Z">
        <w:r>
          <w:rPr>
            <w:rFonts w:hint="eastAsia"/>
          </w:rPr>
          <w:t>（</w:t>
        </w:r>
        <w:r>
          <w:rPr>
            <w:rFonts w:hint="eastAsia"/>
          </w:rPr>
          <w:t>1</w:t>
        </w:r>
        <w:r>
          <w:rPr>
            <w:rFonts w:hint="eastAsia"/>
          </w:rPr>
          <w:t>）</w:t>
        </w:r>
        <w:r w:rsidRPr="00923C14">
          <w:rPr>
            <w:rFonts w:hint="eastAsia"/>
          </w:rPr>
          <w:t>希望可以</w:t>
        </w:r>
      </w:ins>
      <w:r w:rsidR="00FB6D9E" w:rsidRPr="00923C14">
        <w:rPr>
          <w:rFonts w:hint="eastAsia"/>
          <w:rPrChange w:id="28" w:author="theirs" w:date="2016-07-27T21:54:00Z">
            <w:rPr>
              <w:rFonts w:hint="eastAsia"/>
              <w:color w:val="FF0000"/>
            </w:rPr>
          </w:rPrChange>
        </w:rPr>
        <w:t>删除</w:t>
      </w:r>
      <w:ins w:id="29" w:author="theirs" w:date="2016-07-27T21:54:00Z">
        <w:r w:rsidRPr="00923C14">
          <w:rPr>
            <w:rFonts w:hint="eastAsia"/>
          </w:rPr>
          <w:t>，因为足迹选择同步之后所有事件都会同步，我们没有给选择，所以应该允许用户删除不想要的</w:t>
        </w:r>
      </w:ins>
      <w:r w:rsidR="00970626">
        <w:rPr>
          <w:rFonts w:hint="eastAsia"/>
        </w:rPr>
        <w:t xml:space="preserve"> </w:t>
      </w:r>
      <w:r w:rsidR="00970626" w:rsidRPr="00970626">
        <w:rPr>
          <w:rFonts w:hint="eastAsia"/>
          <w:color w:val="FFFFFF" w:themeColor="background1"/>
        </w:rPr>
        <w:t xml:space="preserve"> </w:t>
      </w:r>
      <w:r w:rsidR="00970626" w:rsidRPr="00970626">
        <w:rPr>
          <w:rFonts w:hint="eastAsia"/>
          <w:color w:val="FFFFFF" w:themeColor="background1"/>
          <w:highlight w:val="red"/>
        </w:rPr>
        <w:t>删除</w:t>
      </w:r>
      <w:r w:rsidR="005729F7">
        <w:rPr>
          <w:rFonts w:hint="eastAsia"/>
          <w:color w:val="FFFFFF" w:themeColor="background1"/>
          <w:highlight w:val="red"/>
        </w:rPr>
        <w:t>这个</w:t>
      </w:r>
      <w:r w:rsidR="00970626" w:rsidRPr="00970626">
        <w:rPr>
          <w:rFonts w:hint="eastAsia"/>
          <w:color w:val="FFFFFF" w:themeColor="background1"/>
          <w:highlight w:val="red"/>
        </w:rPr>
        <w:t>要加</w:t>
      </w:r>
      <w:bookmarkStart w:id="30" w:name="_GoBack"/>
      <w:bookmarkEnd w:id="30"/>
    </w:p>
    <w:p w:rsidR="00FB6D9E" w:rsidRDefault="00923C14">
      <w:pPr>
        <w:rPr>
          <w:color w:val="FF0000"/>
          <w:rPrChange w:id="31" w:author="li lu" w:date="2016-07-27T21:54:00Z">
            <w:rPr/>
          </w:rPrChange>
        </w:rPr>
      </w:pPr>
      <w:ins w:id="32" w:author="theirs" w:date="2016-07-27T21:54:00Z">
        <w:r>
          <w:rPr>
            <w:rFonts w:hint="eastAsia"/>
          </w:rPr>
          <w:t>（</w:t>
        </w:r>
        <w:r>
          <w:rPr>
            <w:rFonts w:hint="eastAsia"/>
          </w:rPr>
          <w:t>2</w:t>
        </w:r>
        <w:r>
          <w:rPr>
            <w:rFonts w:hint="eastAsia"/>
          </w:rPr>
          <w:t>）</w:t>
        </w:r>
      </w:ins>
      <w:r w:rsidR="00FB6D9E" w:rsidRPr="00923C14">
        <w:rPr>
          <w:rFonts w:hint="eastAsia"/>
          <w:rPrChange w:id="33" w:author="theirs" w:date="2016-07-27T21:54:00Z">
            <w:rPr>
              <w:rFonts w:hint="eastAsia"/>
              <w:color w:val="FF0000"/>
            </w:rPr>
          </w:rPrChange>
        </w:rPr>
        <w:t>编辑</w:t>
      </w:r>
      <w:ins w:id="34" w:author="theirs" w:date="2016-07-27T21:54:00Z">
        <w:r w:rsidRPr="00923C14">
          <w:rPr>
            <w:rFonts w:hint="eastAsia"/>
          </w:rPr>
          <w:t>按钮没有反应</w:t>
        </w:r>
      </w:ins>
      <w:r w:rsidR="00FB6D9E" w:rsidRPr="00923C14">
        <w:rPr>
          <w:rFonts w:hint="eastAsia"/>
          <w:rPrChange w:id="35" w:author="theirs" w:date="2016-07-27T21:54:00Z">
            <w:rPr>
              <w:rFonts w:hint="eastAsia"/>
              <w:color w:val="FF0000"/>
            </w:rPr>
          </w:rPrChange>
        </w:rPr>
        <w:t>？</w:t>
      </w:r>
      <w:r w:rsidR="00970626">
        <w:rPr>
          <w:rFonts w:hint="eastAsia"/>
        </w:rPr>
        <w:t xml:space="preserve"> </w:t>
      </w:r>
      <w:r w:rsidR="00970626" w:rsidRPr="00970626">
        <w:rPr>
          <w:rFonts w:hint="eastAsia"/>
          <w:highlight w:val="cyan"/>
        </w:rPr>
        <w:t>暂时不管</w:t>
      </w:r>
      <w:r w:rsidR="0098733F">
        <w:rPr>
          <w:rFonts w:hint="eastAsia"/>
          <w:highlight w:val="cyan"/>
        </w:rPr>
        <w:t>，仿照</w:t>
      </w:r>
      <w:r w:rsidR="0098733F">
        <w:rPr>
          <w:rFonts w:hint="eastAsia"/>
          <w:highlight w:val="cyan"/>
        </w:rPr>
        <w:t>QQ</w:t>
      </w:r>
      <w:r w:rsidR="0098733F">
        <w:rPr>
          <w:rFonts w:hint="eastAsia"/>
          <w:highlight w:val="cyan"/>
        </w:rPr>
        <w:t>来做</w:t>
      </w:r>
    </w:p>
    <w:p w:rsidR="00923C14" w:rsidRDefault="00923C14">
      <w:pPr>
        <w:rPr>
          <w:ins w:id="36" w:author="theirs" w:date="2016-07-27T21:54:00Z"/>
        </w:rPr>
      </w:pPr>
      <w:ins w:id="37" w:author="theirs" w:date="2016-07-27T21:54:00Z">
        <w:r>
          <w:rPr>
            <w:rFonts w:hint="eastAsia"/>
          </w:rPr>
          <w:t>（</w:t>
        </w:r>
        <w:r>
          <w:rPr>
            <w:rFonts w:hint="eastAsia"/>
          </w:rPr>
          <w:t>3</w:t>
        </w:r>
        <w:r>
          <w:rPr>
            <w:rFonts w:hint="eastAsia"/>
          </w:rPr>
          <w:t>）</w:t>
        </w:r>
        <w:r>
          <w:t>单个脚丫</w:t>
        </w:r>
        <w:r>
          <w:rPr>
            <w:rFonts w:hint="eastAsia"/>
          </w:rPr>
          <w:t>，</w:t>
        </w:r>
        <w:r>
          <w:t>把发表时间去掉也看得懂</w:t>
        </w:r>
        <w:r>
          <w:rPr>
            <w:rFonts w:hint="eastAsia"/>
          </w:rPr>
          <w:t>，</w:t>
        </w:r>
        <w:r>
          <w:t>发表时间这一行有点突兀</w:t>
        </w:r>
        <w:r w:rsidR="00A35DA4">
          <w:rPr>
            <w:rFonts w:hint="eastAsia"/>
          </w:rPr>
          <w:t>，</w:t>
        </w:r>
        <w:r w:rsidR="00A35DA4">
          <w:t>或者将其与具体时间放在一行</w:t>
        </w:r>
      </w:ins>
      <w:r w:rsidR="004E7DF2">
        <w:rPr>
          <w:rFonts w:hint="eastAsia"/>
        </w:rPr>
        <w:t xml:space="preserve">    </w:t>
      </w:r>
      <w:r w:rsidR="004E7DF2">
        <w:rPr>
          <w:rFonts w:hint="eastAsia"/>
        </w:rPr>
        <w:tab/>
      </w:r>
      <w:r w:rsidR="004E7DF2">
        <w:tab/>
      </w:r>
      <w:r w:rsidR="004E7DF2">
        <w:tab/>
      </w:r>
      <w:r w:rsidR="004E7DF2" w:rsidRPr="004E7DF2">
        <w:rPr>
          <w:highlight w:val="cyan"/>
        </w:rPr>
        <w:t>去掉很丑</w:t>
      </w:r>
      <w:r w:rsidR="004E7DF2" w:rsidRPr="004E7DF2">
        <w:rPr>
          <w:rFonts w:hint="eastAsia"/>
          <w:highlight w:val="cyan"/>
        </w:rPr>
        <w:t xml:space="preserve"> </w:t>
      </w:r>
      <w:r w:rsidR="004E7DF2" w:rsidRPr="004E7DF2">
        <w:rPr>
          <w:rFonts w:hint="eastAsia"/>
          <w:highlight w:val="cyan"/>
        </w:rPr>
        <w:t>加上不违和</w:t>
      </w:r>
    </w:p>
    <w:p w:rsidR="00923C14" w:rsidRPr="005F70B0" w:rsidRDefault="00923C14">
      <w:pPr>
        <w:rPr>
          <w:ins w:id="38" w:author="theirs" w:date="2016-07-27T21:54:00Z"/>
          <w:color w:val="5B9BD5" w:themeColor="accent1"/>
        </w:rPr>
      </w:pPr>
      <w:ins w:id="39" w:author="theirs" w:date="2016-07-27T21:54:00Z">
        <w:r w:rsidRPr="005F70B0">
          <w:rPr>
            <w:rFonts w:hint="eastAsia"/>
            <w:color w:val="5B9BD5" w:themeColor="accent1"/>
          </w:rPr>
          <w:t>（</w:t>
        </w:r>
        <w:r w:rsidRPr="005F70B0">
          <w:rPr>
            <w:rFonts w:hint="eastAsia"/>
            <w:color w:val="5B9BD5" w:themeColor="accent1"/>
          </w:rPr>
          <w:t>4</w:t>
        </w:r>
        <w:r w:rsidRPr="005F70B0">
          <w:rPr>
            <w:rFonts w:hint="eastAsia"/>
            <w:color w:val="5B9BD5" w:themeColor="accent1"/>
          </w:rPr>
          <w:t>）</w:t>
        </w:r>
        <w:r w:rsidRPr="005F70B0">
          <w:rPr>
            <w:rFonts w:hint="eastAsia"/>
            <w:color w:val="5B9BD5" w:themeColor="accent1"/>
          </w:rPr>
          <w:t>honor</w:t>
        </w:r>
        <w:r w:rsidRPr="005F70B0">
          <w:rPr>
            <w:rFonts w:hint="eastAsia"/>
            <w:color w:val="5B9BD5" w:themeColor="accent1"/>
          </w:rPr>
          <w:t>手机测试：新建脚丫流程成功，但是图片没有保存成功</w:t>
        </w:r>
      </w:ins>
    </w:p>
    <w:p w:rsidR="00923C14" w:rsidRPr="005F70B0" w:rsidRDefault="00923C14">
      <w:pPr>
        <w:rPr>
          <w:ins w:id="40" w:author="theirs" w:date="2016-07-27T21:54:00Z"/>
          <w:color w:val="5B9BD5" w:themeColor="accent1"/>
        </w:rPr>
      </w:pPr>
      <w:ins w:id="41" w:author="theirs" w:date="2016-07-27T21:54:00Z">
        <w:r w:rsidRPr="005F70B0">
          <w:rPr>
            <w:color w:val="5B9BD5" w:themeColor="accent1"/>
          </w:rPr>
          <w:t>在已同步足迹的情况下进去同步事件失败</w:t>
        </w:r>
        <w:r w:rsidRPr="005F70B0">
          <w:rPr>
            <w:rFonts w:hint="eastAsia"/>
            <w:color w:val="5B9BD5" w:themeColor="accent1"/>
          </w:rPr>
          <w:t>，</w:t>
        </w:r>
        <w:r w:rsidRPr="005F70B0">
          <w:rPr>
            <w:color w:val="5B9BD5" w:themeColor="accent1"/>
          </w:rPr>
          <w:t>思考可能是事件图片错误的原因</w:t>
        </w:r>
      </w:ins>
    </w:p>
    <w:p w:rsidR="00923C14" w:rsidRPr="005F70B0" w:rsidRDefault="00923C14">
      <w:pPr>
        <w:rPr>
          <w:ins w:id="42" w:author="theirs" w:date="2016-07-27T21:54:00Z"/>
          <w:color w:val="5B9BD5" w:themeColor="accent1"/>
        </w:rPr>
      </w:pPr>
      <w:ins w:id="43" w:author="theirs" w:date="2016-07-27T21:54:00Z">
        <w:r w:rsidRPr="005F70B0">
          <w:rPr>
            <w:rFonts w:hint="eastAsia"/>
            <w:color w:val="5B9BD5" w:themeColor="accent1"/>
          </w:rPr>
          <w:t>-&gt;</w:t>
        </w:r>
        <w:r w:rsidRPr="005F70B0">
          <w:rPr>
            <w:rFonts w:hint="eastAsia"/>
            <w:color w:val="5B9BD5" w:themeColor="accent1"/>
          </w:rPr>
          <w:t>当事件图片为空（比如图片已经被用户删掉），上传该足迹所有事件的处理</w:t>
        </w:r>
      </w:ins>
    </w:p>
    <w:p w:rsidR="00923C14" w:rsidRPr="005F70B0" w:rsidRDefault="00923C14">
      <w:pPr>
        <w:rPr>
          <w:ins w:id="44" w:author="theirs" w:date="2016-07-27T21:54:00Z"/>
          <w:color w:val="5B9BD5" w:themeColor="accent1"/>
        </w:rPr>
      </w:pPr>
      <w:ins w:id="45" w:author="theirs" w:date="2016-07-27T21:54:00Z">
        <w:r w:rsidRPr="005F70B0">
          <w:rPr>
            <w:color w:val="5B9BD5" w:themeColor="accent1"/>
          </w:rPr>
          <w:t>可以考虑</w:t>
        </w:r>
        <w:r w:rsidRPr="005F70B0">
          <w:rPr>
            <w:rFonts w:hint="eastAsia"/>
            <w:color w:val="5B9BD5" w:themeColor="accent1"/>
          </w:rPr>
          <w:t>：</w:t>
        </w:r>
        <w:r w:rsidRPr="005F70B0">
          <w:rPr>
            <w:rFonts w:hint="eastAsia"/>
            <w:color w:val="5B9BD5" w:themeColor="accent1"/>
          </w:rPr>
          <w:t>1</w:t>
        </w:r>
        <w:r w:rsidRPr="005F70B0">
          <w:rPr>
            <w:rFonts w:hint="eastAsia"/>
            <w:color w:val="5B9BD5" w:themeColor="accent1"/>
          </w:rPr>
          <w:t>、只上传找得到图片的事件；</w:t>
        </w:r>
        <w:r w:rsidRPr="005F70B0">
          <w:rPr>
            <w:rFonts w:hint="eastAsia"/>
            <w:color w:val="5B9BD5" w:themeColor="accent1"/>
          </w:rPr>
          <w:t>2</w:t>
        </w:r>
        <w:r w:rsidRPr="005F70B0">
          <w:rPr>
            <w:rFonts w:hint="eastAsia"/>
            <w:color w:val="5B9BD5" w:themeColor="accent1"/>
          </w:rPr>
          <w:t>、都不上传（让用户把没有照片的事件删掉先；或者自动删掉这些事件）</w:t>
        </w:r>
      </w:ins>
    </w:p>
    <w:p w:rsidR="00923C14" w:rsidRPr="005F70B0" w:rsidRDefault="00923C14">
      <w:pPr>
        <w:rPr>
          <w:ins w:id="46" w:author="theirs" w:date="2016-07-27T21:54:00Z"/>
          <w:color w:val="5B9BD5" w:themeColor="accent1"/>
        </w:rPr>
      </w:pPr>
      <w:ins w:id="47" w:author="theirs" w:date="2016-07-27T21:54:00Z">
        <w:r w:rsidRPr="005F70B0">
          <w:rPr>
            <w:rFonts w:hint="eastAsia"/>
            <w:color w:val="5B9BD5" w:themeColor="accent1"/>
          </w:rPr>
          <w:t>（</w:t>
        </w:r>
        <w:r w:rsidRPr="005F70B0">
          <w:rPr>
            <w:rFonts w:hint="eastAsia"/>
            <w:color w:val="5B9BD5" w:themeColor="accent1"/>
          </w:rPr>
          <w:t>5</w:t>
        </w:r>
        <w:r w:rsidRPr="005F70B0">
          <w:rPr>
            <w:rFonts w:hint="eastAsia"/>
            <w:color w:val="5B9BD5" w:themeColor="accent1"/>
          </w:rPr>
          <w:t>）由于两部手机都没有办法创建正确的足迹</w:t>
        </w:r>
        <w:r w:rsidRPr="005F70B0">
          <w:rPr>
            <w:rFonts w:hint="eastAsia"/>
            <w:color w:val="5B9BD5" w:themeColor="accent1"/>
          </w:rPr>
          <w:t>+</w:t>
        </w:r>
        <w:r w:rsidRPr="005F70B0">
          <w:rPr>
            <w:rFonts w:hint="eastAsia"/>
            <w:color w:val="5B9BD5" w:themeColor="accent1"/>
          </w:rPr>
          <w:t>事件，所以无法测试足迹和事件的上传正误</w:t>
        </w:r>
      </w:ins>
    </w:p>
    <w:p w:rsidR="00923C14" w:rsidRPr="005F70B0" w:rsidRDefault="00923C14">
      <w:pPr>
        <w:rPr>
          <w:ins w:id="48" w:author="theirs" w:date="2016-07-27T21:54:00Z"/>
          <w:color w:val="5B9BD5" w:themeColor="accent1"/>
        </w:rPr>
      </w:pPr>
      <w:ins w:id="49" w:author="theirs" w:date="2016-07-27T21:54:00Z">
        <w:r w:rsidRPr="005F70B0">
          <w:rPr>
            <w:color w:val="5B9BD5" w:themeColor="accent1"/>
          </w:rPr>
          <w:t>需要测试</w:t>
        </w:r>
        <w:r w:rsidRPr="005F70B0">
          <w:rPr>
            <w:rFonts w:hint="eastAsia"/>
            <w:color w:val="5B9BD5" w:themeColor="accent1"/>
          </w:rPr>
          <w:t>：</w:t>
        </w:r>
      </w:ins>
    </w:p>
    <w:p w:rsidR="00923C14" w:rsidRPr="005F70B0" w:rsidRDefault="00923C14">
      <w:pPr>
        <w:rPr>
          <w:ins w:id="50" w:author="theirs" w:date="2016-07-27T21:54:00Z"/>
          <w:color w:val="5B9BD5" w:themeColor="accent1"/>
        </w:rPr>
      </w:pPr>
      <w:ins w:id="51" w:author="theirs" w:date="2016-07-27T21:54:00Z">
        <w:r w:rsidRPr="005F70B0">
          <w:rPr>
            <w:color w:val="5B9BD5" w:themeColor="accent1"/>
          </w:rPr>
          <w:t>已上传足迹</w:t>
        </w:r>
        <w:r w:rsidRPr="005F70B0">
          <w:rPr>
            <w:rFonts w:hint="eastAsia"/>
            <w:color w:val="5B9BD5" w:themeColor="accent1"/>
          </w:rPr>
          <w:t>，</w:t>
        </w:r>
        <w:r w:rsidRPr="005F70B0">
          <w:rPr>
            <w:color w:val="5B9BD5" w:themeColor="accent1"/>
          </w:rPr>
          <w:t>添加事件</w:t>
        </w:r>
        <w:r w:rsidRPr="005F70B0">
          <w:rPr>
            <w:rFonts w:hint="eastAsia"/>
            <w:color w:val="5B9BD5" w:themeColor="accent1"/>
          </w:rPr>
          <w:t>，</w:t>
        </w:r>
        <w:r w:rsidRPr="005F70B0">
          <w:rPr>
            <w:color w:val="5B9BD5" w:themeColor="accent1"/>
          </w:rPr>
          <w:t>上传事件</w:t>
        </w:r>
      </w:ins>
    </w:p>
    <w:p w:rsidR="00923C14" w:rsidRPr="005F70B0" w:rsidRDefault="00923C14">
      <w:pPr>
        <w:rPr>
          <w:ins w:id="52" w:author="theirs" w:date="2016-07-27T21:54:00Z"/>
          <w:color w:val="5B9BD5" w:themeColor="accent1"/>
        </w:rPr>
      </w:pPr>
      <w:ins w:id="53" w:author="theirs" w:date="2016-07-27T21:54:00Z">
        <w:r w:rsidRPr="005F70B0">
          <w:rPr>
            <w:color w:val="5B9BD5" w:themeColor="accent1"/>
          </w:rPr>
          <w:t>未上传足迹</w:t>
        </w:r>
        <w:r w:rsidRPr="005F70B0">
          <w:rPr>
            <w:rFonts w:hint="eastAsia"/>
            <w:color w:val="5B9BD5" w:themeColor="accent1"/>
          </w:rPr>
          <w:t>，</w:t>
        </w:r>
        <w:r w:rsidRPr="005F70B0">
          <w:rPr>
            <w:color w:val="5B9BD5" w:themeColor="accent1"/>
          </w:rPr>
          <w:t>添加事件</w:t>
        </w:r>
        <w:r w:rsidRPr="005F70B0">
          <w:rPr>
            <w:rFonts w:hint="eastAsia"/>
            <w:color w:val="5B9BD5" w:themeColor="accent1"/>
          </w:rPr>
          <w:t>，</w:t>
        </w:r>
        <w:r w:rsidRPr="005F70B0">
          <w:rPr>
            <w:color w:val="5B9BD5" w:themeColor="accent1"/>
          </w:rPr>
          <w:t>上传足迹</w:t>
        </w:r>
      </w:ins>
    </w:p>
    <w:p w:rsidR="00923C14" w:rsidRPr="005F70B0" w:rsidRDefault="00923C14" w:rsidP="00923C14">
      <w:pPr>
        <w:rPr>
          <w:ins w:id="54" w:author="theirs" w:date="2016-07-27T21:54:00Z"/>
          <w:color w:val="5B9BD5" w:themeColor="accent1"/>
        </w:rPr>
      </w:pPr>
      <w:ins w:id="55" w:author="theirs" w:date="2016-07-27T21:54:00Z">
        <w:r w:rsidRPr="005F70B0">
          <w:rPr>
            <w:color w:val="5B9BD5" w:themeColor="accent1"/>
          </w:rPr>
          <w:t>未上传足迹</w:t>
        </w:r>
        <w:r w:rsidRPr="005F70B0">
          <w:rPr>
            <w:rFonts w:hint="eastAsia"/>
            <w:color w:val="5B9BD5" w:themeColor="accent1"/>
          </w:rPr>
          <w:t>，</w:t>
        </w:r>
        <w:r w:rsidRPr="005F70B0">
          <w:rPr>
            <w:color w:val="5B9BD5" w:themeColor="accent1"/>
          </w:rPr>
          <w:t>添加事件</w:t>
        </w:r>
        <w:r w:rsidRPr="005F70B0">
          <w:rPr>
            <w:rFonts w:hint="eastAsia"/>
            <w:color w:val="5B9BD5" w:themeColor="accent1"/>
          </w:rPr>
          <w:t>，</w:t>
        </w:r>
        <w:r w:rsidRPr="005F70B0">
          <w:rPr>
            <w:color w:val="5B9BD5" w:themeColor="accent1"/>
          </w:rPr>
          <w:t>上传事件</w:t>
        </w:r>
      </w:ins>
    </w:p>
    <w:p w:rsidR="00923C14" w:rsidRPr="005F70B0" w:rsidRDefault="00923C14">
      <w:pPr>
        <w:rPr>
          <w:ins w:id="56" w:author="theirs" w:date="2016-07-27T21:54:00Z"/>
          <w:color w:val="5B9BD5" w:themeColor="accent1"/>
        </w:rPr>
      </w:pPr>
      <w:ins w:id="57" w:author="theirs" w:date="2016-07-27T21:54:00Z">
        <w:r w:rsidRPr="005F70B0">
          <w:rPr>
            <w:color w:val="5B9BD5" w:themeColor="accent1"/>
          </w:rPr>
          <w:t>已上传足迹</w:t>
        </w:r>
        <w:r w:rsidRPr="005F70B0">
          <w:rPr>
            <w:rFonts w:hint="eastAsia"/>
            <w:color w:val="5B9BD5" w:themeColor="accent1"/>
          </w:rPr>
          <w:t>，已上传事件，添加新事件，上传事件</w:t>
        </w:r>
        <w:r w:rsidR="00E31432" w:rsidRPr="005F70B0">
          <w:rPr>
            <w:rFonts w:hint="eastAsia"/>
            <w:color w:val="5B9BD5" w:themeColor="accent1"/>
          </w:rPr>
          <w:t>（此时外部足迹显示已同步还是未同步？还是显示一个有更新？）</w:t>
        </w:r>
      </w:ins>
      <w:r w:rsidR="005F70B0">
        <w:rPr>
          <w:rFonts w:hint="eastAsia"/>
          <w:color w:val="5B9BD5" w:themeColor="accent1"/>
        </w:rPr>
        <w:t xml:space="preserve">  </w:t>
      </w:r>
      <w:r w:rsidR="005F70B0">
        <w:rPr>
          <w:color w:val="5B9BD5" w:themeColor="accent1"/>
        </w:rPr>
        <w:t xml:space="preserve"> </w:t>
      </w:r>
      <w:r w:rsidR="005F70B0" w:rsidRPr="005F70B0">
        <w:rPr>
          <w:color w:val="FFFFFF" w:themeColor="background1"/>
          <w:highlight w:val="red"/>
        </w:rPr>
        <w:t>这个只有拿具体的手机给我测试</w:t>
      </w:r>
      <w:r w:rsidR="005F70B0" w:rsidRPr="005F70B0">
        <w:rPr>
          <w:rFonts w:hint="eastAsia"/>
          <w:color w:val="FFFFFF" w:themeColor="background1"/>
          <w:highlight w:val="red"/>
        </w:rPr>
        <w:t xml:space="preserve"> </w:t>
      </w:r>
      <w:r w:rsidR="005F70B0">
        <w:rPr>
          <w:color w:val="FFFFFF" w:themeColor="background1"/>
          <w:highlight w:val="red"/>
        </w:rPr>
        <w:t>场景在</w:t>
      </w:r>
      <w:r w:rsidR="005F70B0" w:rsidRPr="005F70B0">
        <w:rPr>
          <w:color w:val="FFFFFF" w:themeColor="background1"/>
          <w:highlight w:val="red"/>
        </w:rPr>
        <w:t>我</w:t>
      </w:r>
      <w:r w:rsidR="005F70B0">
        <w:rPr>
          <w:rFonts w:hint="eastAsia"/>
          <w:color w:val="FFFFFF" w:themeColor="background1"/>
          <w:highlight w:val="red"/>
        </w:rPr>
        <w:t>这边</w:t>
      </w:r>
      <w:r w:rsidR="005F70B0" w:rsidRPr="005F70B0">
        <w:rPr>
          <w:color w:val="FFFFFF" w:themeColor="background1"/>
          <w:highlight w:val="red"/>
        </w:rPr>
        <w:t>没有办法还原</w:t>
      </w:r>
      <w:r w:rsidR="005F70B0">
        <w:rPr>
          <w:rFonts w:hint="eastAsia"/>
          <w:color w:val="5B9BD5" w:themeColor="accent1"/>
        </w:rPr>
        <w:t xml:space="preserve"> </w:t>
      </w:r>
    </w:p>
    <w:p w:rsidR="006B0F70" w:rsidRDefault="006B0F70">
      <w:pPr>
        <w:rPr>
          <w:ins w:id="58" w:author="theirs" w:date="2016-07-27T21:54:00Z"/>
        </w:rPr>
      </w:pPr>
      <w:ins w:id="59" w:author="theirs" w:date="2016-07-27T21:54:00Z">
        <w:r>
          <w:rPr>
            <w:rFonts w:hint="eastAsia"/>
          </w:rPr>
          <w:t>2</w:t>
        </w:r>
        <w:r>
          <w:rPr>
            <w:rFonts w:hint="eastAsia"/>
          </w:rPr>
          <w:t>、自己没有足迹的时候，放一个图提示创建</w:t>
        </w:r>
      </w:ins>
    </w:p>
    <w:p w:rsidR="006B0F70" w:rsidRPr="00923C14" w:rsidRDefault="006B0F70">
      <w:pPr>
        <w:rPr>
          <w:ins w:id="60" w:author="theirs" w:date="2016-07-27T21:54:00Z"/>
        </w:rPr>
      </w:pPr>
      <w:ins w:id="61" w:author="theirs" w:date="2016-07-27T21:54:00Z">
        <w:r>
          <w:rPr>
            <w:noProof/>
          </w:rPr>
          <w:lastRenderedPageBreak/>
          <w:drawing>
            <wp:inline distT="0" distB="0" distL="0" distR="0" wp14:anchorId="20DFCC9A" wp14:editId="44B8E6B8">
              <wp:extent cx="2044461" cy="3433829"/>
              <wp:effectExtent l="0" t="0" r="0" b="0"/>
              <wp:docPr id="4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8825" cy="3474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4A14D4" w:rsidRPr="004A14D4" w:rsidRDefault="004A14D4" w:rsidP="004E7DF2">
      <w:pPr>
        <w:pStyle w:val="2"/>
        <w:rPr>
          <w:ins w:id="62" w:author="theirs" w:date="2016-07-27T21:54:00Z"/>
        </w:rPr>
      </w:pPr>
      <w:r w:rsidRPr="004A14D4">
        <w:t>通讯部分</w:t>
      </w:r>
    </w:p>
    <w:p w:rsidR="005F10A7" w:rsidRPr="006D7C83" w:rsidRDefault="00DD38DD">
      <w:pPr>
        <w:rPr>
          <w:ins w:id="63" w:author="theirs" w:date="2016-07-27T21:54:00Z"/>
        </w:rPr>
      </w:pPr>
      <w:ins w:id="64" w:author="theirs" w:date="2016-07-27T21:54:00Z">
        <w:r w:rsidRPr="006D7C83">
          <w:rPr>
            <w:rFonts w:hint="eastAsia"/>
          </w:rPr>
          <w:t>1</w:t>
        </w:r>
        <w:r w:rsidRPr="006D7C83">
          <w:rPr>
            <w:rFonts w:hint="eastAsia"/>
          </w:rPr>
          <w:t>、添加好友</w:t>
        </w:r>
      </w:ins>
    </w:p>
    <w:p w:rsidR="00DD38DD" w:rsidRDefault="00DD38DD">
      <w:ins w:id="65" w:author="theirs" w:date="2016-07-27T21:54:00Z">
        <w:r w:rsidRPr="006D7C83">
          <w:rPr>
            <w:rFonts w:hint="eastAsia"/>
          </w:rPr>
          <w:t>（</w:t>
        </w:r>
        <w:r w:rsidRPr="006D7C83">
          <w:rPr>
            <w:rFonts w:hint="eastAsia"/>
          </w:rPr>
          <w:t>1</w:t>
        </w:r>
        <w:r w:rsidRPr="006D7C83">
          <w:rPr>
            <w:rFonts w:hint="eastAsia"/>
          </w:rPr>
          <w:t>）</w:t>
        </w:r>
        <w:r w:rsidRPr="006D7C83">
          <w:t>此处应该叫查找用户吧</w:t>
        </w:r>
        <w:r w:rsidRPr="006D7C83">
          <w:rPr>
            <w:rFonts w:hint="eastAsia"/>
          </w:rPr>
          <w:t>，</w:t>
        </w:r>
        <w:r w:rsidRPr="006D7C83">
          <w:t>还不是你好友呢</w:t>
        </w:r>
      </w:ins>
    </w:p>
    <w:p w:rsidR="001A769C" w:rsidRPr="001A769C" w:rsidRDefault="001A769C" w:rsidP="001A769C">
      <w:pPr>
        <w:rPr>
          <w:ins w:id="66" w:author="theirs" w:date="2016-07-27T21:54:00Z"/>
        </w:rPr>
      </w:pPr>
      <w:r w:rsidRPr="001A769C">
        <w:rPr>
          <w:highlight w:val="cyan"/>
        </w:rPr>
        <w:t>已修改</w:t>
      </w:r>
    </w:p>
    <w:p w:rsidR="001A769C" w:rsidRPr="006D7C83" w:rsidRDefault="001A769C">
      <w:pPr>
        <w:rPr>
          <w:ins w:id="67" w:author="theirs" w:date="2016-07-27T21:54:00Z"/>
        </w:rPr>
      </w:pPr>
    </w:p>
    <w:p w:rsidR="00C8332C" w:rsidRDefault="00DD38DD">
      <w:ins w:id="68" w:author="theirs" w:date="2016-07-27T21:54:00Z">
        <w:r>
          <w:rPr>
            <w:noProof/>
          </w:rPr>
          <w:drawing>
            <wp:inline distT="0" distB="0" distL="0" distR="0" wp14:anchorId="0477F238" wp14:editId="08940BDD">
              <wp:extent cx="3045125" cy="1747413"/>
              <wp:effectExtent l="0" t="0" r="3175" b="5715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56358" cy="17538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A769C" w:rsidRDefault="001A769C">
      <w:pPr>
        <w:rPr>
          <w:ins w:id="69" w:author="theirs" w:date="2016-07-27T21:54:00Z"/>
        </w:rPr>
      </w:pPr>
      <w:r w:rsidRPr="001A769C">
        <w:rPr>
          <w:highlight w:val="cyan"/>
        </w:rPr>
        <w:t>这里没有关系</w:t>
      </w:r>
      <w:r>
        <w:rPr>
          <w:highlight w:val="cyan"/>
        </w:rPr>
        <w:t>，为了与弹框的标题一致</w:t>
      </w:r>
    </w:p>
    <w:p w:rsidR="006B0F70" w:rsidRDefault="006B0F70">
      <w:pPr>
        <w:rPr>
          <w:ins w:id="70" w:author="theirs" w:date="2016-07-27T21:54:00Z"/>
        </w:rPr>
      </w:pPr>
      <w:ins w:id="71" w:author="theirs" w:date="2016-07-27T21:54:00Z">
        <w:r>
          <w:t>这个也是</w:t>
        </w:r>
      </w:ins>
    </w:p>
    <w:p w:rsidR="006B0F70" w:rsidRDefault="006B0F70">
      <w:pPr>
        <w:rPr>
          <w:ins w:id="72" w:author="theirs" w:date="2016-07-27T21:54:00Z"/>
        </w:rPr>
      </w:pPr>
      <w:ins w:id="73" w:author="theirs" w:date="2016-07-27T21:54:00Z">
        <w:r>
          <w:rPr>
            <w:noProof/>
          </w:rPr>
          <w:lastRenderedPageBreak/>
          <w:drawing>
            <wp:inline distT="0" distB="0" distL="0" distR="0" wp14:anchorId="3297D5A2" wp14:editId="05EB721C">
              <wp:extent cx="3049989" cy="2251494"/>
              <wp:effectExtent l="0" t="0" r="0" b="0"/>
              <wp:docPr id="9" name="图片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52705" cy="22534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D2775" w:rsidRPr="0053599E" w:rsidRDefault="00DD38DD">
      <w:pPr>
        <w:rPr>
          <w:color w:val="FF0000"/>
        </w:rPr>
      </w:pPr>
      <w:ins w:id="74" w:author="theirs" w:date="2016-07-27T21:54:00Z">
        <w:r>
          <w:rPr>
            <w:rFonts w:hint="eastAsia"/>
          </w:rPr>
          <w:t>（</w:t>
        </w:r>
        <w:r>
          <w:rPr>
            <w:rFonts w:hint="eastAsia"/>
          </w:rPr>
          <w:t>2</w:t>
        </w:r>
        <w:r>
          <w:rPr>
            <w:rFonts w:hint="eastAsia"/>
          </w:rPr>
          <w:t>）</w:t>
        </w:r>
        <w:r w:rsidR="00FD2775">
          <w:rPr>
            <w:rFonts w:hint="eastAsia"/>
          </w:rPr>
          <w:t>输入手机号搜索</w:t>
        </w:r>
        <w:r w:rsidR="0053599E" w:rsidRPr="003B6880">
          <w:rPr>
            <w:rFonts w:hint="eastAsia"/>
            <w:color w:val="FF0000"/>
          </w:rPr>
          <w:t>已存在用户也查找不到</w:t>
        </w:r>
      </w:ins>
    </w:p>
    <w:p w:rsidR="001A769C" w:rsidRPr="001A769C" w:rsidRDefault="001A769C">
      <w:pPr>
        <w:rPr>
          <w:ins w:id="75" w:author="theirs" w:date="2016-07-27T21:54:00Z"/>
        </w:rPr>
      </w:pPr>
      <w:r w:rsidRPr="001A769C">
        <w:rPr>
          <w:highlight w:val="cyan"/>
        </w:rPr>
        <w:t>已修改</w:t>
      </w:r>
    </w:p>
    <w:p w:rsidR="004309C5" w:rsidRDefault="00FD2775">
      <w:pPr>
        <w:rPr>
          <w:ins w:id="76" w:author="theirs" w:date="2016-07-27T21:54:00Z"/>
          <w:color w:val="00B050"/>
        </w:rPr>
      </w:pPr>
      <w:ins w:id="77" w:author="theirs" w:date="2016-07-27T21:54:00Z">
        <w:r w:rsidRPr="002E1E95">
          <w:rPr>
            <w:rFonts w:hint="eastAsia"/>
            <w:color w:val="00B050"/>
          </w:rPr>
          <w:t>（</w:t>
        </w:r>
        <w:r w:rsidRPr="002E1E95">
          <w:rPr>
            <w:rFonts w:hint="eastAsia"/>
            <w:color w:val="00B050"/>
          </w:rPr>
          <w:t>3</w:t>
        </w:r>
        <w:r w:rsidRPr="002E1E95">
          <w:rPr>
            <w:rFonts w:hint="eastAsia"/>
            <w:color w:val="00B050"/>
          </w:rPr>
          <w:t>）采用通讯录</w:t>
        </w:r>
        <w:r w:rsidR="002E1E95">
          <w:rPr>
            <w:rFonts w:hint="eastAsia"/>
            <w:color w:val="00B050"/>
          </w:rPr>
          <w:t>：</w:t>
        </w:r>
      </w:ins>
    </w:p>
    <w:p w:rsidR="004309C5" w:rsidRDefault="002E1E95">
      <w:pPr>
        <w:rPr>
          <w:ins w:id="78" w:author="theirs" w:date="2016-07-27T21:54:00Z"/>
        </w:rPr>
      </w:pPr>
      <w:ins w:id="79" w:author="theirs" w:date="2016-07-27T21:54:00Z">
        <w:r w:rsidRPr="002E1E95">
          <w:rPr>
            <w:color w:val="00B050"/>
          </w:rPr>
          <w:t>能够成功搜索用户</w:t>
        </w:r>
      </w:ins>
    </w:p>
    <w:p w:rsidR="002E1E95" w:rsidRDefault="0077262D">
      <w:pPr>
        <w:rPr>
          <w:ins w:id="80" w:author="theirs" w:date="2016-07-27T21:54:00Z"/>
        </w:rPr>
      </w:pPr>
      <w:ins w:id="81" w:author="theirs" w:date="2016-07-27T21:54:00Z">
        <w:r>
          <w:t>自己在线的情况下</w:t>
        </w:r>
        <w:r>
          <w:rPr>
            <w:rFonts w:hint="eastAsia"/>
          </w:rPr>
          <w:t>,</w:t>
        </w:r>
        <w:r w:rsidR="002E1E95">
          <w:t>点击添加之后对方未收到系统消息</w:t>
        </w:r>
      </w:ins>
    </w:p>
    <w:p w:rsidR="00963724" w:rsidRPr="002E1E95" w:rsidRDefault="00963724">
      <w:pPr>
        <w:rPr>
          <w:ins w:id="82" w:author="theirs" w:date="2016-07-27T21:54:00Z"/>
          <w:color w:val="00B050"/>
        </w:rPr>
      </w:pPr>
      <w:ins w:id="83" w:author="theirs" w:date="2016-07-27T21:54:00Z">
        <w:r>
          <w:t>自己在线的情况下</w:t>
        </w:r>
        <w:r>
          <w:rPr>
            <w:rFonts w:hint="eastAsia"/>
          </w:rPr>
          <w:t>,spark</w:t>
        </w:r>
        <w:r>
          <w:rPr>
            <w:rFonts w:hint="eastAsia"/>
          </w:rPr>
          <w:t>接收方也收不到消息</w:t>
        </w:r>
      </w:ins>
    </w:p>
    <w:p w:rsidR="004309C5" w:rsidRDefault="00FD2775">
      <w:pPr>
        <w:rPr>
          <w:ins w:id="84" w:author="theirs" w:date="2016-07-27T21:54:00Z"/>
          <w:color w:val="00B050"/>
        </w:rPr>
      </w:pPr>
      <w:ins w:id="85" w:author="theirs" w:date="2016-07-27T21:54:00Z">
        <w:r w:rsidRPr="002E1E95">
          <w:rPr>
            <w:rFonts w:hint="eastAsia"/>
            <w:color w:val="00B050"/>
          </w:rPr>
          <w:t>（</w:t>
        </w:r>
        <w:r w:rsidRPr="002E1E95">
          <w:rPr>
            <w:rFonts w:hint="eastAsia"/>
            <w:color w:val="00B050"/>
          </w:rPr>
          <w:t>4</w:t>
        </w:r>
        <w:r w:rsidRPr="002E1E95">
          <w:rPr>
            <w:rFonts w:hint="eastAsia"/>
            <w:color w:val="00B050"/>
          </w:rPr>
          <w:t>）扫一扫</w:t>
        </w:r>
        <w:r w:rsidR="002E1E95" w:rsidRPr="002E1E95">
          <w:rPr>
            <w:rFonts w:hint="eastAsia"/>
            <w:color w:val="00B050"/>
          </w:rPr>
          <w:t>：</w:t>
        </w:r>
      </w:ins>
    </w:p>
    <w:p w:rsidR="004309C5" w:rsidRDefault="00FD2775">
      <w:pPr>
        <w:rPr>
          <w:ins w:id="86" w:author="theirs" w:date="2016-07-27T21:54:00Z"/>
        </w:rPr>
      </w:pPr>
      <w:ins w:id="87" w:author="theirs" w:date="2016-07-27T21:54:00Z">
        <w:r w:rsidRPr="002E1E95">
          <w:rPr>
            <w:color w:val="00B050"/>
          </w:rPr>
          <w:t>扫一扫之后成功搜索到用户</w:t>
        </w:r>
      </w:ins>
    </w:p>
    <w:p w:rsidR="00FD2775" w:rsidRDefault="00E00C5E">
      <w:pPr>
        <w:rPr>
          <w:ins w:id="88" w:author="theirs" w:date="2016-07-27T21:54:00Z"/>
        </w:rPr>
      </w:pPr>
      <w:ins w:id="89" w:author="theirs" w:date="2016-07-27T21:54:00Z">
        <w:r>
          <w:t>自己在线的情况下</w:t>
        </w:r>
        <w:r>
          <w:rPr>
            <w:rFonts w:hint="eastAsia"/>
          </w:rPr>
          <w:t>,</w:t>
        </w:r>
        <w:r w:rsidR="00FD2775">
          <w:t>点击添加之后对方</w:t>
        </w:r>
        <w:r w:rsidR="00795CD8">
          <w:rPr>
            <w:rFonts w:hint="eastAsia"/>
          </w:rPr>
          <w:t>（也在线）</w:t>
        </w:r>
        <w:r w:rsidR="00FD2775">
          <w:t>未收到系统消息</w:t>
        </w:r>
      </w:ins>
    </w:p>
    <w:p w:rsidR="00874BA5" w:rsidRPr="00874BA5" w:rsidRDefault="003B6880">
      <w:pPr>
        <w:rPr>
          <w:ins w:id="90" w:author="mine" w:date="2016-07-27T21:54:00Z"/>
          <w:del w:id="91" w:author="li lu" w:date="2016-07-27T21:54:00Z"/>
          <w:color w:val="FFFFFF" w:themeColor="background1"/>
          <w:rPrChange w:id="92" w:author="li lu" w:date="2016-07-27T21:54:00Z">
            <w:rPr>
              <w:ins w:id="93" w:author="mine" w:date="2016-07-27T21:54:00Z"/>
              <w:del w:id="94" w:author="li lu" w:date="2016-07-27T21:54:00Z"/>
            </w:rPr>
          </w:rPrChange>
        </w:rPr>
      </w:pPr>
      <w:ins w:id="95" w:author="theirs" w:date="2016-07-27T21:54:00Z">
        <w:r>
          <w:rPr>
            <w:color w:val="FF0000"/>
          </w:rPr>
          <w:t>添加好友流程</w:t>
        </w:r>
      </w:ins>
      <w:ins w:id="96" w:author="mine" w:date="2016-07-27T21:54:00Z">
        <w:del w:id="97" w:author="li lu" w:date="2016-07-27T21:54:00Z">
          <w:r w:rsidR="00874BA5" w:rsidRPr="00874BA5">
            <w:rPr>
              <w:rFonts w:hint="eastAsia"/>
              <w:color w:val="FFFFFF" w:themeColor="background1"/>
              <w:highlight w:val="red"/>
              <w:rPrChange w:id="98" w:author="li lu" w:date="2016-07-27T21:54:00Z">
                <w:rPr>
                  <w:rFonts w:hint="eastAsia"/>
                  <w:color w:val="FF0000"/>
                </w:rPr>
              </w:rPrChange>
            </w:rPr>
            <w:delText>待测试</w:delText>
          </w:r>
        </w:del>
      </w:ins>
    </w:p>
    <w:p w:rsidR="00DD38DD" w:rsidRPr="001C6E70" w:rsidRDefault="003B6880">
      <w:pPr>
        <w:rPr>
          <w:ins w:id="99" w:author="theirs" w:date="2016-07-27T21:54:00Z"/>
          <w:color w:val="FF0000"/>
        </w:rPr>
      </w:pPr>
      <w:ins w:id="100" w:author="theirs" w:date="2016-07-27T21:54:00Z">
        <w:r w:rsidRPr="001C6E70">
          <w:rPr>
            <w:rFonts w:hint="eastAsia"/>
            <w:color w:val="FF0000"/>
          </w:rPr>
          <w:t>2</w:t>
        </w:r>
        <w:r w:rsidRPr="001C6E70">
          <w:rPr>
            <w:rFonts w:hint="eastAsia"/>
            <w:color w:val="FF0000"/>
          </w:rPr>
          <w:t>、</w:t>
        </w:r>
        <w:r w:rsidR="001C6E70" w:rsidRPr="001C6E70">
          <w:rPr>
            <w:rFonts w:hint="eastAsia"/>
            <w:color w:val="FF0000"/>
          </w:rPr>
          <w:t>好友</w:t>
        </w:r>
        <w:r w:rsidR="00C833FC" w:rsidRPr="001C6E70">
          <w:rPr>
            <w:rFonts w:hint="eastAsia"/>
            <w:color w:val="FF0000"/>
          </w:rPr>
          <w:t>聊天</w:t>
        </w:r>
      </w:ins>
    </w:p>
    <w:p w:rsidR="001C6E70" w:rsidRDefault="00C833FC">
      <w:pPr>
        <w:rPr>
          <w:ins w:id="101" w:author="theirs" w:date="2016-07-27T21:54:00Z"/>
        </w:rPr>
      </w:pPr>
      <w:ins w:id="102" w:author="theirs" w:date="2016-07-27T21:54:00Z">
        <w:r>
          <w:rPr>
            <w:rFonts w:hint="eastAsia"/>
          </w:rPr>
          <w:t>（</w:t>
        </w:r>
        <w:r>
          <w:rPr>
            <w:rFonts w:hint="eastAsia"/>
          </w:rPr>
          <w:t>1</w:t>
        </w:r>
        <w:r>
          <w:rPr>
            <w:rFonts w:hint="eastAsia"/>
          </w:rPr>
          <w:t>）双方都在线</w:t>
        </w:r>
      </w:ins>
      <w:r w:rsidR="0053599E">
        <w:rPr>
          <w:rFonts w:hint="eastAsia"/>
        </w:rPr>
        <w:t xml:space="preserve"> </w:t>
      </w:r>
      <w:r w:rsidR="0053599E">
        <w:t xml:space="preserve"> </w:t>
      </w:r>
      <w:r w:rsidR="0053599E">
        <w:tab/>
      </w:r>
      <w:r w:rsidR="005F70B0" w:rsidRPr="005F70B0">
        <w:rPr>
          <w:highlight w:val="cyan"/>
        </w:rPr>
        <w:t>app</w:t>
      </w:r>
      <w:r w:rsidR="005F70B0" w:rsidRPr="005F70B0">
        <w:rPr>
          <w:highlight w:val="cyan"/>
        </w:rPr>
        <w:t>端和</w:t>
      </w:r>
      <w:r w:rsidR="005F70B0" w:rsidRPr="005F70B0">
        <w:rPr>
          <w:highlight w:val="cyan"/>
        </w:rPr>
        <w:t>Spark</w:t>
      </w:r>
      <w:r w:rsidR="005F70B0" w:rsidRPr="005F70B0">
        <w:rPr>
          <w:highlight w:val="cyan"/>
        </w:rPr>
        <w:t>测试</w:t>
      </w:r>
      <w:r w:rsidR="0053599E" w:rsidRPr="0053599E">
        <w:rPr>
          <w:highlight w:val="cyan"/>
        </w:rPr>
        <w:t>能够接收到消息</w:t>
      </w:r>
      <w:r w:rsidR="005F70B0">
        <w:rPr>
          <w:highlight w:val="cyan"/>
        </w:rPr>
        <w:t>，手机</w:t>
      </w:r>
      <w:r w:rsidR="005F70B0">
        <w:rPr>
          <w:highlight w:val="cyan"/>
        </w:rPr>
        <w:t>app</w:t>
      </w:r>
      <w:r w:rsidR="005F70B0">
        <w:rPr>
          <w:highlight w:val="cyan"/>
        </w:rPr>
        <w:t>主要测消息接收灵敏度的问题</w:t>
      </w:r>
    </w:p>
    <w:p w:rsidR="00C833FC" w:rsidRPr="0053599E" w:rsidRDefault="00C833FC">
      <w:pPr>
        <w:rPr>
          <w:ins w:id="103" w:author="theirs" w:date="2016-07-27T21:54:00Z"/>
        </w:rPr>
      </w:pPr>
      <w:ins w:id="104" w:author="theirs" w:date="2016-07-27T21:54:00Z">
        <w:r>
          <w:rPr>
            <w:rFonts w:hint="eastAsia"/>
          </w:rPr>
          <w:t>（</w:t>
        </w:r>
        <w:r>
          <w:rPr>
            <w:rFonts w:hint="eastAsia"/>
          </w:rPr>
          <w:t>2</w:t>
        </w:r>
        <w:r>
          <w:rPr>
            <w:rFonts w:hint="eastAsia"/>
          </w:rPr>
          <w:t>）接收方不在线</w:t>
        </w:r>
      </w:ins>
      <w:r w:rsidR="0053599E">
        <w:rPr>
          <w:rFonts w:hint="eastAsia"/>
        </w:rPr>
        <w:t xml:space="preserve">   </w:t>
      </w:r>
      <w:r w:rsidR="005F70B0" w:rsidRPr="005F70B0">
        <w:rPr>
          <w:highlight w:val="cyan"/>
        </w:rPr>
        <w:t>app</w:t>
      </w:r>
      <w:r w:rsidR="005F70B0" w:rsidRPr="005F70B0">
        <w:rPr>
          <w:highlight w:val="cyan"/>
        </w:rPr>
        <w:t>端和</w:t>
      </w:r>
      <w:r w:rsidR="005F70B0" w:rsidRPr="005F70B0">
        <w:rPr>
          <w:highlight w:val="cyan"/>
        </w:rPr>
        <w:t>Spark</w:t>
      </w:r>
      <w:r w:rsidR="005F70B0" w:rsidRPr="005F70B0">
        <w:rPr>
          <w:highlight w:val="cyan"/>
        </w:rPr>
        <w:t>测试</w:t>
      </w:r>
      <w:r w:rsidR="0053599E" w:rsidRPr="0053599E">
        <w:rPr>
          <w:highlight w:val="cyan"/>
        </w:rPr>
        <w:t>能够接收到消息</w:t>
      </w:r>
    </w:p>
    <w:p w:rsidR="001C6E70" w:rsidRDefault="001C6E70">
      <w:ins w:id="105" w:author="theirs" w:date="2016-07-27T21:54:00Z">
        <w:r>
          <w:rPr>
            <w:rFonts w:hint="eastAsia"/>
          </w:rPr>
          <w:t>（</w:t>
        </w:r>
        <w:r>
          <w:rPr>
            <w:rFonts w:hint="eastAsia"/>
          </w:rPr>
          <w:t>3</w:t>
        </w:r>
        <w:r>
          <w:rPr>
            <w:rFonts w:hint="eastAsia"/>
          </w:rPr>
          <w:t>）聊天界面左上方添加一个按钮，查看用户信息</w:t>
        </w:r>
      </w:ins>
    </w:p>
    <w:p w:rsidR="001A769C" w:rsidRDefault="001A769C">
      <w:pPr>
        <w:rPr>
          <w:ins w:id="106" w:author="theirs" w:date="2016-07-27T21:54:00Z"/>
        </w:rPr>
      </w:pPr>
      <w:r w:rsidRPr="001A769C">
        <w:rPr>
          <w:highlight w:val="cyan"/>
        </w:rPr>
        <w:t>这个</w:t>
      </w:r>
      <w:r w:rsidRPr="001A769C">
        <w:rPr>
          <w:highlight w:val="cyan"/>
        </w:rPr>
        <w:t>pass</w:t>
      </w:r>
      <w:r>
        <w:rPr>
          <w:highlight w:val="cyan"/>
        </w:rPr>
        <w:t>，故意删掉的</w:t>
      </w:r>
    </w:p>
    <w:p w:rsidR="00DD38DD" w:rsidRPr="00963724" w:rsidRDefault="001C6E70">
      <w:pPr>
        <w:rPr>
          <w:ins w:id="107" w:author="theirs" w:date="2016-07-27T21:54:00Z"/>
          <w:color w:val="FF0000"/>
        </w:rPr>
      </w:pPr>
      <w:ins w:id="108" w:author="theirs" w:date="2016-07-27T21:54:00Z">
        <w:r w:rsidRPr="00963724">
          <w:rPr>
            <w:rFonts w:hint="eastAsia"/>
            <w:color w:val="FF0000"/>
          </w:rPr>
          <w:t>3</w:t>
        </w:r>
        <w:r w:rsidRPr="00963724">
          <w:rPr>
            <w:rFonts w:hint="eastAsia"/>
            <w:color w:val="FF0000"/>
          </w:rPr>
          <w:t>、陌生人聊天</w:t>
        </w:r>
      </w:ins>
    </w:p>
    <w:p w:rsidR="00963724" w:rsidRDefault="00963724">
      <w:pPr>
        <w:rPr>
          <w:ins w:id="109" w:author="theirs" w:date="2016-07-27T21:54:00Z"/>
        </w:rPr>
      </w:pPr>
      <w:ins w:id="110" w:author="theirs" w:date="2016-07-27T21:54:00Z">
        <w:r>
          <w:rPr>
            <w:rFonts w:hint="eastAsia"/>
          </w:rPr>
          <w:t>4</w:t>
        </w:r>
        <w:r>
          <w:rPr>
            <w:rFonts w:hint="eastAsia"/>
          </w:rPr>
          <w:t>、同行</w:t>
        </w:r>
        <w:r>
          <w:rPr>
            <w:rFonts w:hint="eastAsia"/>
          </w:rPr>
          <w:t>Fragment</w:t>
        </w:r>
        <w:r>
          <w:rPr>
            <w:rFonts w:hint="eastAsia"/>
          </w:rPr>
          <w:t>左上角的扫码是用于群组添加的，需要说明一下哒……</w:t>
        </w:r>
        <w:r w:rsidR="00B470D4">
          <w:rPr>
            <w:rFonts w:hint="eastAsia"/>
          </w:rPr>
          <w:t>或者换个位置</w:t>
        </w:r>
      </w:ins>
    </w:p>
    <w:p w:rsidR="00B470D4" w:rsidRPr="00B470D4" w:rsidRDefault="00B470D4">
      <w:pPr>
        <w:rPr>
          <w:ins w:id="111" w:author="theirs" w:date="2016-07-27T21:54:00Z"/>
          <w:sz w:val="24"/>
        </w:rPr>
      </w:pPr>
      <w:ins w:id="112" w:author="theirs" w:date="2016-07-27T21:54:00Z">
        <w:r w:rsidRPr="00B470D4">
          <w:rPr>
            <w:rFonts w:hint="eastAsia"/>
            <w:sz w:val="24"/>
          </w:rPr>
          <w:t>群组部分</w:t>
        </w:r>
      </w:ins>
    </w:p>
    <w:p w:rsidR="00DD38DD" w:rsidRDefault="00B470D4">
      <w:ins w:id="113" w:author="theirs" w:date="2016-07-27T21:54:00Z">
        <w:r>
          <w:rPr>
            <w:rFonts w:hint="eastAsia"/>
          </w:rPr>
          <w:t>1</w:t>
        </w:r>
        <w:r>
          <w:rPr>
            <w:rFonts w:hint="eastAsia"/>
          </w:rPr>
          <w:t>、进入群组查看所有人的位置，小标签姓名和时间之间打空格</w:t>
        </w:r>
      </w:ins>
      <w:r w:rsidR="006948D4">
        <w:rPr>
          <w:rFonts w:hint="eastAsia"/>
        </w:rPr>
        <w:t>、</w:t>
      </w:r>
    </w:p>
    <w:p w:rsidR="00B470D4" w:rsidRDefault="00B470D4">
      <w:ins w:id="114" w:author="theirs" w:date="2016-07-27T21:54:00Z">
        <w:r>
          <w:rPr>
            <w:noProof/>
          </w:rPr>
          <w:lastRenderedPageBreak/>
          <w:drawing>
            <wp:inline distT="0" distB="0" distL="0" distR="0" wp14:anchorId="6F70A0C2" wp14:editId="4ED43381">
              <wp:extent cx="2536190" cy="2765561"/>
              <wp:effectExtent l="0" t="0" r="0" b="0"/>
              <wp:docPr id="10" name="图片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42884" cy="27728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948D4" w:rsidRDefault="006948D4">
      <w:pPr>
        <w:rPr>
          <w:ins w:id="115" w:author="theirs" w:date="2016-07-27T21:54:00Z"/>
        </w:rPr>
      </w:pPr>
      <w:r w:rsidRPr="006948D4">
        <w:rPr>
          <w:highlight w:val="cyan"/>
        </w:rPr>
        <w:t>已修改</w:t>
      </w:r>
    </w:p>
    <w:p w:rsidR="00B470D4" w:rsidRDefault="00B470D4">
      <w:pPr>
        <w:rPr>
          <w:ins w:id="116" w:author="theirs" w:date="2016-07-27T21:54:00Z"/>
        </w:rPr>
      </w:pPr>
      <w:ins w:id="117" w:author="theirs" w:date="2016-07-27T21:54:00Z">
        <w:r>
          <w:rPr>
            <w:rFonts w:hint="eastAsia"/>
          </w:rPr>
          <w:t>2</w:t>
        </w:r>
        <w:r>
          <w:rPr>
            <w:rFonts w:hint="eastAsia"/>
          </w:rPr>
          <w:t>、以创建者身份查看群组信息</w:t>
        </w:r>
      </w:ins>
    </w:p>
    <w:p w:rsidR="00B470D4" w:rsidRDefault="00B470D4">
      <w:ins w:id="118" w:author="theirs" w:date="2016-07-27T21:54:00Z">
        <w:r>
          <w:t>群组名称</w:t>
        </w:r>
        <w:r>
          <w:rPr>
            <w:rFonts w:hint="eastAsia"/>
          </w:rPr>
          <w:t>+</w:t>
        </w:r>
        <w:r>
          <w:t>简介是否可以再编辑</w:t>
        </w:r>
        <w:r>
          <w:rPr>
            <w:rFonts w:hint="eastAsia"/>
          </w:rPr>
          <w:t>？</w:t>
        </w:r>
        <w:r>
          <w:t>如果不可以</w:t>
        </w:r>
        <w:r>
          <w:rPr>
            <w:rFonts w:hint="eastAsia"/>
          </w:rPr>
          <w:t>，</w:t>
        </w:r>
        <w:r>
          <w:t>要把右边剪头去掉</w:t>
        </w:r>
      </w:ins>
    </w:p>
    <w:p w:rsidR="0053599E" w:rsidRDefault="0053599E">
      <w:pPr>
        <w:rPr>
          <w:ins w:id="119" w:author="theirs" w:date="2016-07-27T21:54:00Z"/>
        </w:rPr>
      </w:pPr>
      <w:r w:rsidRPr="0053599E">
        <w:rPr>
          <w:highlight w:val="cyan"/>
        </w:rPr>
        <w:t>已解决</w:t>
      </w:r>
    </w:p>
    <w:p w:rsidR="00B470D4" w:rsidRDefault="00B470D4">
      <w:pPr>
        <w:rPr>
          <w:ins w:id="120" w:author="theirs" w:date="2016-07-27T21:54:00Z"/>
        </w:rPr>
      </w:pPr>
      <w:ins w:id="121" w:author="theirs" w:date="2016-07-27T21:54:00Z">
        <w:r>
          <w:t>群组邀请点击没有反应</w:t>
        </w:r>
      </w:ins>
    </w:p>
    <w:p w:rsidR="00B470D4" w:rsidRDefault="00B470D4">
      <w:ins w:id="122" w:author="theirs" w:date="2016-07-27T21:54:00Z">
        <w:r>
          <w:rPr>
            <w:noProof/>
          </w:rPr>
          <w:drawing>
            <wp:inline distT="0" distB="0" distL="0" distR="0" wp14:anchorId="3DC8AD9C" wp14:editId="56B91A07">
              <wp:extent cx="2216989" cy="3544987"/>
              <wp:effectExtent l="0" t="0" r="0" b="0"/>
              <wp:docPr id="11" name="图片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0054" cy="35498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639B0" w:rsidRPr="005639B0" w:rsidRDefault="005639B0">
      <w:pPr>
        <w:rPr>
          <w:ins w:id="123" w:author="theirs" w:date="2016-07-27T21:54:00Z"/>
          <w:color w:val="000000" w:themeColor="text1"/>
        </w:rPr>
      </w:pPr>
      <w:r w:rsidRPr="005639B0">
        <w:rPr>
          <w:color w:val="000000" w:themeColor="text1"/>
          <w:highlight w:val="cyan"/>
        </w:rPr>
        <w:t>已修改</w:t>
      </w:r>
    </w:p>
    <w:p w:rsidR="00C8332C" w:rsidRDefault="00C8332C"/>
    <w:p w:rsidR="00F06F5E" w:rsidRDefault="00D57078">
      <w:pPr>
        <w:rPr>
          <w:ins w:id="124" w:author="mine" w:date="2016-07-27T21:54:00Z"/>
          <w:rStyle w:val="2Char"/>
        </w:rPr>
      </w:pPr>
      <w:del w:id="125" w:author="mine" w:date="2016-07-27T21:54:00Z">
        <w:r>
          <w:rPr>
            <w:rFonts w:hint="eastAsia"/>
          </w:rPr>
          <w:delText xml:space="preserve">app </w:delText>
        </w:r>
      </w:del>
      <w:ins w:id="126" w:author="mine" w:date="2016-07-27T21:54:00Z">
        <w:r w:rsidR="00F06F5E">
          <w:rPr>
            <w:rStyle w:val="2Char"/>
          </w:rPr>
          <w:t>A</w:t>
        </w:r>
        <w:r w:rsidRPr="00F06F5E">
          <w:rPr>
            <w:rStyle w:val="2Char"/>
            <w:rFonts w:hint="eastAsia"/>
          </w:rPr>
          <w:t>pp</w:t>
        </w:r>
        <w:r w:rsidR="00F06F5E">
          <w:rPr>
            <w:rStyle w:val="2Char"/>
          </w:rPr>
          <w:t>测试报告</w:t>
        </w:r>
      </w:ins>
    </w:p>
    <w:p w:rsidR="00F06F5E" w:rsidRPr="00F06F5E" w:rsidRDefault="00F06F5E">
      <w:pPr>
        <w:rPr>
          <w:ins w:id="127" w:author="mine" w:date="2016-07-27T21:54:00Z"/>
          <w:b/>
          <w:sz w:val="24"/>
          <w:szCs w:val="24"/>
        </w:rPr>
      </w:pPr>
      <w:ins w:id="128" w:author="mine" w:date="2016-07-27T21:54:00Z">
        <w:r w:rsidRPr="00F06F5E">
          <w:rPr>
            <w:rStyle w:val="2Char"/>
            <w:sz w:val="24"/>
            <w:szCs w:val="24"/>
          </w:rPr>
          <w:t>时间：</w:t>
        </w:r>
        <w:r w:rsidRPr="00F06F5E">
          <w:rPr>
            <w:rStyle w:val="2Char"/>
            <w:sz w:val="24"/>
            <w:szCs w:val="24"/>
          </w:rPr>
          <w:t>2017.</w:t>
        </w:r>
      </w:ins>
      <w:r w:rsidRPr="00F06F5E">
        <w:rPr>
          <w:rStyle w:val="2Char"/>
          <w:sz w:val="24"/>
          <w:rPrChange w:id="129" w:author="mine" w:date="2016-07-27T21:54:00Z">
            <w:rPr/>
          </w:rPrChange>
        </w:rPr>
        <w:t>7.</w:t>
      </w:r>
      <w:del w:id="130" w:author="mine" w:date="2016-07-27T21:54:00Z">
        <w:r w:rsidR="00D57078">
          <w:delText>27.2016</w:delText>
        </w:r>
        <w:r w:rsidR="00692304">
          <w:delText xml:space="preserve">  </w:delText>
        </w:r>
      </w:del>
      <w:ins w:id="131" w:author="mine" w:date="2016-07-27T21:54:00Z">
        <w:r w:rsidRPr="00F06F5E">
          <w:rPr>
            <w:rStyle w:val="2Char"/>
            <w:sz w:val="24"/>
            <w:szCs w:val="24"/>
          </w:rPr>
          <w:t xml:space="preserve">26 </w:t>
        </w:r>
        <w:r w:rsidRPr="00F06F5E">
          <w:rPr>
            <w:rStyle w:val="2Char"/>
            <w:sz w:val="24"/>
            <w:szCs w:val="24"/>
          </w:rPr>
          <w:t>星期三</w:t>
        </w:r>
        <w:r w:rsidR="00692304" w:rsidRPr="00F06F5E">
          <w:rPr>
            <w:rStyle w:val="2Char"/>
            <w:sz w:val="24"/>
            <w:szCs w:val="24"/>
          </w:rPr>
          <w:t xml:space="preserve"> </w:t>
        </w:r>
        <w:r w:rsidR="00692304" w:rsidRPr="00F06F5E">
          <w:rPr>
            <w:b/>
            <w:sz w:val="24"/>
            <w:szCs w:val="24"/>
          </w:rPr>
          <w:t xml:space="preserve"> </w:t>
        </w:r>
      </w:ins>
    </w:p>
    <w:p w:rsidR="00F06F5E" w:rsidRPr="00F06F5E" w:rsidRDefault="00F06F5E">
      <w:pPr>
        <w:rPr>
          <w:ins w:id="132" w:author="mine" w:date="2016-07-27T21:54:00Z"/>
          <w:b/>
          <w:sz w:val="24"/>
          <w:szCs w:val="24"/>
        </w:rPr>
      </w:pPr>
      <w:ins w:id="133" w:author="mine" w:date="2016-07-27T21:54:00Z">
        <w:r w:rsidRPr="00F06F5E">
          <w:rPr>
            <w:b/>
            <w:sz w:val="24"/>
            <w:szCs w:val="24"/>
          </w:rPr>
          <w:t>提交人</w:t>
        </w:r>
        <w:r w:rsidRPr="00F06F5E">
          <w:rPr>
            <w:rFonts w:hint="eastAsia"/>
            <w:b/>
            <w:sz w:val="24"/>
            <w:szCs w:val="24"/>
          </w:rPr>
          <w:t>:</w:t>
        </w:r>
        <w:r w:rsidRPr="00F06F5E">
          <w:rPr>
            <w:rFonts w:hint="eastAsia"/>
            <w:b/>
            <w:sz w:val="24"/>
            <w:szCs w:val="24"/>
          </w:rPr>
          <w:t>曾璐</w:t>
        </w:r>
      </w:ins>
    </w:p>
    <w:p w:rsidR="00F06F5E" w:rsidRDefault="00F06F5E">
      <w:pPr>
        <w:rPr>
          <w:ins w:id="134" w:author="mine" w:date="2016-07-27T21:54:00Z"/>
          <w:b/>
          <w:sz w:val="24"/>
          <w:szCs w:val="24"/>
        </w:rPr>
      </w:pPr>
      <w:ins w:id="135" w:author="mine" w:date="2016-07-27T21:54:00Z">
        <w:r w:rsidRPr="00F06F5E">
          <w:rPr>
            <w:b/>
            <w:sz w:val="24"/>
            <w:szCs w:val="24"/>
          </w:rPr>
          <w:t>修改人：朱泓霖</w:t>
        </w:r>
      </w:ins>
    </w:p>
    <w:p w:rsidR="00F06F5E" w:rsidRPr="00F06F5E" w:rsidRDefault="00F06F5E">
      <w:pPr>
        <w:rPr>
          <w:ins w:id="136" w:author="mine" w:date="2016-07-27T21:54:00Z"/>
          <w:b/>
          <w:sz w:val="24"/>
          <w:szCs w:val="24"/>
        </w:rPr>
      </w:pPr>
    </w:p>
    <w:p w:rsidR="00D57078" w:rsidRDefault="00692304">
      <w:r>
        <w:t>主要测试了好友部分</w:t>
      </w:r>
    </w:p>
    <w:p w:rsidR="004B7005" w:rsidRPr="00122024" w:rsidRDefault="004B7005">
      <w:pPr>
        <w:pStyle w:val="4"/>
        <w:rPr>
          <w:rPrChange w:id="137" w:author="mine" w:date="2016-07-27T21:54:00Z">
            <w:rPr>
              <w:sz w:val="24"/>
            </w:rPr>
          </w:rPrChange>
        </w:rPr>
        <w:pPrChange w:id="138" w:author="mine" w:date="2016-07-27T21:54:00Z">
          <w:pPr/>
        </w:pPrChange>
      </w:pPr>
      <w:r w:rsidRPr="00122024">
        <w:rPr>
          <w:rFonts w:hint="eastAsia"/>
          <w:rPrChange w:id="139" w:author="mine" w:date="2016-07-27T21:54:00Z">
            <w:rPr>
              <w:rFonts w:hint="eastAsia"/>
              <w:sz w:val="24"/>
            </w:rPr>
          </w:rPrChange>
        </w:rPr>
        <w:t>地图部分</w:t>
      </w:r>
    </w:p>
    <w:p w:rsidR="00D57078" w:rsidRDefault="0025658D">
      <w:r>
        <w:rPr>
          <w:rFonts w:hint="eastAsia"/>
        </w:rPr>
        <w:t>1</w:t>
      </w:r>
      <w:r>
        <w:rPr>
          <w:rFonts w:hint="eastAsia"/>
        </w:rPr>
        <w:t>、地图上的紧急呼救按钮，没有预设</w:t>
      </w:r>
      <w:bookmarkStart w:id="140" w:name="OLE_LINK1"/>
      <w:bookmarkStart w:id="141" w:name="OLE_LINK2"/>
      <w:r>
        <w:rPr>
          <w:rFonts w:hint="eastAsia"/>
        </w:rPr>
        <w:t>紧急呼救电话</w:t>
      </w:r>
      <w:bookmarkEnd w:id="140"/>
      <w:bookmarkEnd w:id="141"/>
      <w:r>
        <w:rPr>
          <w:rFonts w:hint="eastAsia"/>
        </w:rPr>
        <w:t>，拨打电话无反应</w:t>
      </w:r>
    </w:p>
    <w:p w:rsidR="0025658D" w:rsidRDefault="0025658D">
      <w:r>
        <w:t>此时应该拨打景区电话或者</w:t>
      </w:r>
      <w:r>
        <w:rPr>
          <w:rFonts w:hint="eastAsia"/>
        </w:rPr>
        <w:t>110</w:t>
      </w:r>
      <w:r>
        <w:rPr>
          <w:rFonts w:hint="eastAsia"/>
        </w:rPr>
        <w:t>，可以预设一个默认紧急呼救电话</w:t>
      </w:r>
    </w:p>
    <w:p w:rsidR="0026663D" w:rsidRDefault="0026663D">
      <w:r>
        <w:t>如果用户设置了</w:t>
      </w:r>
      <w:r>
        <w:rPr>
          <w:rFonts w:hint="eastAsia"/>
        </w:rPr>
        <w:t>紧急呼救电话则拨打设置的电话，没有则拨打默认的电话</w:t>
      </w:r>
    </w:p>
    <w:p w:rsidR="00F06F5E" w:rsidRDefault="00970626">
      <w:pPr>
        <w:rPr>
          <w:ins w:id="142" w:author="mine" w:date="2016-07-27T21:54:00Z"/>
        </w:rPr>
      </w:pPr>
      <w:r w:rsidRPr="00970626">
        <w:rPr>
          <w:highlight w:val="cyan"/>
        </w:rPr>
        <w:t>没有反应是什么鬼</w:t>
      </w:r>
      <w:r w:rsidRPr="00970626">
        <w:rPr>
          <w:rFonts w:hint="eastAsia"/>
          <w:highlight w:val="cyan"/>
        </w:rPr>
        <w:t>，没有设置号码默认拨打“</w:t>
      </w:r>
      <w:r w:rsidRPr="00970626">
        <w:rPr>
          <w:rFonts w:hint="eastAsia"/>
          <w:highlight w:val="cyan"/>
        </w:rPr>
        <w:t>119</w:t>
      </w:r>
      <w:r w:rsidRPr="00970626">
        <w:rPr>
          <w:rFonts w:hint="eastAsia"/>
          <w:highlight w:val="cyan"/>
        </w:rPr>
        <w:t>”</w:t>
      </w:r>
      <w:r>
        <w:rPr>
          <w:rFonts w:hint="eastAsia"/>
        </w:rPr>
        <w:t>,</w:t>
      </w:r>
      <w:r>
        <w:rPr>
          <w:rFonts w:hint="eastAsia"/>
          <w:highlight w:val="cyan"/>
        </w:rPr>
        <w:t>这个测试是</w:t>
      </w:r>
      <w:r>
        <w:rPr>
          <w:rFonts w:hint="eastAsia"/>
          <w:highlight w:val="cyan"/>
        </w:rPr>
        <w:t>OK</w:t>
      </w:r>
      <w:r>
        <w:rPr>
          <w:rFonts w:hint="eastAsia"/>
          <w:highlight w:val="cyan"/>
        </w:rPr>
        <w:t>的</w:t>
      </w:r>
    </w:p>
    <w:p w:rsidR="004B7005" w:rsidRPr="00122024" w:rsidRDefault="004B7005">
      <w:pPr>
        <w:pStyle w:val="4"/>
        <w:rPr>
          <w:rPrChange w:id="143" w:author="mine" w:date="2016-07-27T21:54:00Z">
            <w:rPr>
              <w:sz w:val="24"/>
            </w:rPr>
          </w:rPrChange>
        </w:rPr>
        <w:pPrChange w:id="144" w:author="mine" w:date="2016-07-27T21:54:00Z">
          <w:pPr/>
        </w:pPrChange>
      </w:pPr>
      <w:r w:rsidRPr="00122024">
        <w:rPr>
          <w:rFonts w:hint="eastAsia"/>
          <w:rPrChange w:id="145" w:author="mine" w:date="2016-07-27T21:54:00Z">
            <w:rPr>
              <w:rFonts w:hint="eastAsia"/>
              <w:sz w:val="24"/>
            </w:rPr>
          </w:rPrChange>
        </w:rPr>
        <w:t>足迹部分</w:t>
      </w:r>
    </w:p>
    <w:p w:rsidR="00F06F5E" w:rsidRDefault="0025658D">
      <w:r>
        <w:rPr>
          <w:rFonts w:hint="eastAsia"/>
        </w:rPr>
        <w:t>2</w:t>
      </w:r>
      <w:r>
        <w:rPr>
          <w:rFonts w:hint="eastAsia"/>
        </w:rPr>
        <w:t>、</w:t>
      </w:r>
      <w:r w:rsidR="00714ADF">
        <w:rPr>
          <w:rFonts w:hint="eastAsia"/>
        </w:rPr>
        <w:t>新增事件，拍摄问题仍然存在</w:t>
      </w:r>
    </w:p>
    <w:p w:rsidR="005F70B0" w:rsidRDefault="005F70B0">
      <w:pPr>
        <w:rPr>
          <w:color w:val="FFFFFF" w:themeColor="background1"/>
        </w:rPr>
      </w:pPr>
      <w:r w:rsidRPr="005F70B0">
        <w:rPr>
          <w:color w:val="FFFFFF" w:themeColor="background1"/>
          <w:highlight w:val="red"/>
        </w:rPr>
        <w:t>只有拿具体的手机给我测试</w:t>
      </w:r>
      <w:r w:rsidRPr="005F70B0">
        <w:rPr>
          <w:rFonts w:hint="eastAsia"/>
          <w:color w:val="FFFFFF" w:themeColor="background1"/>
          <w:highlight w:val="red"/>
        </w:rPr>
        <w:t xml:space="preserve"> </w:t>
      </w:r>
      <w:r>
        <w:rPr>
          <w:color w:val="FFFFFF" w:themeColor="background1"/>
          <w:highlight w:val="red"/>
        </w:rPr>
        <w:t>场景在</w:t>
      </w:r>
      <w:r w:rsidRPr="005F70B0">
        <w:rPr>
          <w:color w:val="FFFFFF" w:themeColor="background1"/>
          <w:highlight w:val="red"/>
        </w:rPr>
        <w:t>我</w:t>
      </w:r>
      <w:r>
        <w:rPr>
          <w:rFonts w:hint="eastAsia"/>
          <w:color w:val="FFFFFF" w:themeColor="background1"/>
          <w:highlight w:val="red"/>
        </w:rPr>
        <w:t>这边</w:t>
      </w:r>
      <w:r w:rsidRPr="005F70B0">
        <w:rPr>
          <w:color w:val="FFFFFF" w:themeColor="background1"/>
          <w:highlight w:val="red"/>
        </w:rPr>
        <w:t>没有办法还原</w:t>
      </w:r>
    </w:p>
    <w:p w:rsidR="00FC494E" w:rsidRDefault="00B26B5A">
      <w:pPr>
        <w:rPr>
          <w:color w:val="FF0000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="00FC494E">
        <w:t>上传足迹</w:t>
      </w:r>
      <w:r w:rsidR="00FC494E">
        <w:rPr>
          <w:rFonts w:hint="eastAsia"/>
        </w:rPr>
        <w:t>：</w:t>
      </w:r>
      <w:r w:rsidR="00FC494E" w:rsidRPr="002A312D">
        <w:rPr>
          <w:color w:val="FF0000"/>
        </w:rPr>
        <w:t>断网时会崩掉</w:t>
      </w:r>
    </w:p>
    <w:p w:rsidR="00F06F5E" w:rsidRPr="00F06F5E" w:rsidRDefault="00F06F5E">
      <w:pPr>
        <w:rPr>
          <w:ins w:id="146" w:author="mine" w:date="2016-07-27T21:54:00Z"/>
          <w:color w:val="000000" w:themeColor="text1"/>
        </w:rPr>
      </w:pPr>
      <w:ins w:id="147" w:author="mine" w:date="2016-07-27T21:54:00Z">
        <w:r w:rsidRPr="00F06F5E">
          <w:rPr>
            <w:rFonts w:hint="eastAsia"/>
            <w:color w:val="000000" w:themeColor="text1"/>
            <w:highlight w:val="cyan"/>
          </w:rPr>
          <w:t>已解决</w:t>
        </w:r>
        <w:r w:rsidR="00BB4BCF">
          <w:rPr>
            <w:rFonts w:hint="eastAsia"/>
            <w:color w:val="000000" w:themeColor="text1"/>
            <w:highlight w:val="cyan"/>
          </w:rPr>
          <w:t>，此外应同样重视网络受限情况。</w:t>
        </w:r>
      </w:ins>
    </w:p>
    <w:p w:rsidR="00B26B5A" w:rsidRDefault="00B26B5A">
      <w:r>
        <w:t>10</w:t>
      </w:r>
      <w:r>
        <w:rPr>
          <w:rFonts w:hint="eastAsia"/>
        </w:rPr>
        <w:t>、</w:t>
      </w:r>
      <w:r w:rsidRPr="00B26B5A">
        <w:t>自己的足迹不会从服务器往下拉</w:t>
      </w:r>
      <w:r>
        <w:rPr>
          <w:rFonts w:hint="eastAsia"/>
        </w:rPr>
        <w:t>，</w:t>
      </w:r>
      <w:r>
        <w:t>只有单向上传</w:t>
      </w:r>
      <w:r>
        <w:rPr>
          <w:rFonts w:hint="eastAsia"/>
        </w:rPr>
        <w:t>，</w:t>
      </w:r>
      <w:r>
        <w:t>取消我的故事里面的下拉刷新动画</w:t>
      </w:r>
      <w:r>
        <w:rPr>
          <w:rFonts w:hint="eastAsia"/>
        </w:rPr>
        <w:t>，</w:t>
      </w:r>
      <w:r>
        <w:t>以免用户误会</w:t>
      </w:r>
    </w:p>
    <w:p w:rsidR="00611BA4" w:rsidRPr="00611BA4" w:rsidRDefault="00611BA4">
      <w:pPr>
        <w:rPr>
          <w:color w:val="000000" w:themeColor="text1"/>
        </w:rPr>
      </w:pPr>
      <w:r w:rsidRPr="00611BA4">
        <w:rPr>
          <w:color w:val="000000" w:themeColor="text1"/>
          <w:highlight w:val="cyan"/>
        </w:rPr>
        <w:t>暂时保留</w:t>
      </w:r>
    </w:p>
    <w:p w:rsidR="00FC494E" w:rsidRPr="00122024" w:rsidRDefault="004B7005">
      <w:pPr>
        <w:pStyle w:val="4"/>
        <w:rPr>
          <w:rPrChange w:id="148" w:author="mine" w:date="2016-07-27T21:54:00Z">
            <w:rPr>
              <w:sz w:val="24"/>
            </w:rPr>
          </w:rPrChange>
        </w:rPr>
        <w:pPrChange w:id="149" w:author="mine" w:date="2016-07-27T21:54:00Z">
          <w:pPr/>
        </w:pPrChange>
      </w:pPr>
      <w:r w:rsidRPr="00122024">
        <w:rPr>
          <w:rFonts w:hint="eastAsia"/>
          <w:rPrChange w:id="150" w:author="mine" w:date="2016-07-27T21:54:00Z">
            <w:rPr>
              <w:rFonts w:hint="eastAsia"/>
              <w:sz w:val="24"/>
            </w:rPr>
          </w:rPrChange>
        </w:rPr>
        <w:t>查看好友信息部分</w:t>
      </w:r>
    </w:p>
    <w:p w:rsidR="002D66A3" w:rsidRDefault="00714ADF">
      <w:r>
        <w:rPr>
          <w:rFonts w:hint="eastAsia"/>
        </w:rPr>
        <w:t>3</w:t>
      </w:r>
      <w:r>
        <w:rPr>
          <w:rFonts w:hint="eastAsia"/>
        </w:rPr>
        <w:t>、查看一个人所有足迹</w:t>
      </w:r>
    </w:p>
    <w:p w:rsidR="002A312D" w:rsidRDefault="002A312D">
      <w:pPr>
        <w:rPr>
          <w:del w:id="151" w:author="mine" w:date="2016-07-27T21:54:00Z"/>
        </w:rPr>
      </w:pPr>
      <w:del w:id="152" w:author="mine" w:date="2016-07-27T21:54:00Z">
        <w:r>
          <w:rPr>
            <w:noProof/>
          </w:rPr>
          <w:drawing>
            <wp:inline distT="0" distB="0" distL="0" distR="0" wp14:anchorId="01AC16EB" wp14:editId="5EC67D57">
              <wp:extent cx="3171429" cy="4257143"/>
              <wp:effectExtent l="0" t="0" r="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1429" cy="42571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2A312D" w:rsidRDefault="002A312D">
      <w:pPr>
        <w:rPr>
          <w:ins w:id="153" w:author="mine" w:date="2016-07-27T21:54:00Z"/>
        </w:rPr>
      </w:pPr>
      <w:ins w:id="154" w:author="mine" w:date="2016-07-27T21:54:00Z">
        <w:r>
          <w:rPr>
            <w:noProof/>
          </w:rPr>
          <w:drawing>
            <wp:inline distT="0" distB="0" distL="0" distR="0" wp14:anchorId="01AC16EB" wp14:editId="5EC67D57">
              <wp:extent cx="2580640" cy="3464102"/>
              <wp:effectExtent l="0" t="0" r="0" b="3175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84807" cy="34696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06F5E" w:rsidRPr="00F06F5E" w:rsidRDefault="00F06F5E">
      <w:pPr>
        <w:rPr>
          <w:ins w:id="155" w:author="mine" w:date="2016-07-27T21:54:00Z"/>
          <w:color w:val="000000" w:themeColor="text1"/>
        </w:rPr>
      </w:pPr>
      <w:ins w:id="156" w:author="mine" w:date="2016-07-27T21:54:00Z">
        <w:r w:rsidRPr="00F06F5E">
          <w:rPr>
            <w:color w:val="000000" w:themeColor="text1"/>
            <w:highlight w:val="cyan"/>
          </w:rPr>
          <w:t>此数据为起初没有添加时间所致，为错误数据</w:t>
        </w:r>
        <w:r w:rsidRPr="00F06F5E">
          <w:rPr>
            <w:rFonts w:hint="eastAsia"/>
            <w:color w:val="000000" w:themeColor="text1"/>
            <w:highlight w:val="cyan"/>
          </w:rPr>
          <w:t xml:space="preserve"> </w:t>
        </w:r>
        <w:r w:rsidRPr="00F06F5E">
          <w:rPr>
            <w:color w:val="000000" w:themeColor="text1"/>
            <w:highlight w:val="cyan"/>
          </w:rPr>
          <w:t>该情况正常情况不会出现</w:t>
        </w:r>
      </w:ins>
    </w:p>
    <w:p w:rsidR="00714ADF" w:rsidRDefault="00714ADF">
      <w:pPr>
        <w:rPr>
          <w:rFonts w:ascii="新宋体"/>
          <w:color w:val="000000"/>
          <w:kern w:val="0"/>
          <w:sz w:val="19"/>
          <w:rPrChange w:id="157" w:author="mine" w:date="2016-07-27T21:54:00Z">
            <w:rPr/>
          </w:rPrChange>
        </w:rPr>
      </w:pPr>
      <w:r>
        <w:rPr>
          <w:rFonts w:hint="eastAsia"/>
        </w:rPr>
        <w:lastRenderedPageBreak/>
        <w:t>按照足迹由最近时间的开始排列</w:t>
      </w:r>
      <w:r w:rsidR="002D66A3">
        <w:rPr>
          <w:rFonts w:hint="eastAsia"/>
        </w:rPr>
        <w:t>较好，可以看到最新的足迹（一个足迹的脚丫按照时间顺序排列，这样符合逻辑）</w:t>
      </w:r>
      <w:r w:rsidR="00D63FCC">
        <w:rPr>
          <w:rFonts w:hint="eastAsia"/>
        </w:rPr>
        <w:t xml:space="preserve">  </w:t>
      </w:r>
      <w:r w:rsidR="00D63FC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GetOneFriendJournals方法返回的结果是按照时间从近到远排列的</w:t>
      </w:r>
      <w:r w:rsidR="00D63FC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，</w:t>
      </w:r>
      <w:r w:rsidR="00D63FCC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请检查显示的问题</w:t>
      </w:r>
      <w:r w:rsidR="00C7262D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（应该是你又倒序了一次）</w:t>
      </w:r>
    </w:p>
    <w:p w:rsidR="00F06F5E" w:rsidRDefault="00F06F5E">
      <w:pPr>
        <w:rPr>
          <w:ins w:id="158" w:author="mine" w:date="2016-07-27T21:54:00Z"/>
        </w:rPr>
      </w:pPr>
      <w:ins w:id="159" w:author="mine" w:date="2016-07-27T21:54:00Z">
        <w:r w:rsidRPr="00F06F5E">
          <w:rPr>
            <w:rFonts w:ascii="新宋体" w:eastAsia="新宋体" w:cs="新宋体"/>
            <w:color w:val="000000"/>
            <w:kern w:val="0"/>
            <w:sz w:val="19"/>
            <w:szCs w:val="19"/>
            <w:highlight w:val="cyan"/>
          </w:rPr>
          <w:t>已解决</w:t>
        </w:r>
      </w:ins>
    </w:p>
    <w:p w:rsidR="0025658D" w:rsidRDefault="002D66A3">
      <w:r>
        <w:rPr>
          <w:rFonts w:hint="eastAsia"/>
        </w:rPr>
        <w:t>诗与远方？是固定名称么？</w:t>
      </w:r>
    </w:p>
    <w:p w:rsidR="00F06F5E" w:rsidRDefault="00F06F5E">
      <w:pPr>
        <w:rPr>
          <w:ins w:id="160" w:author="mine" w:date="2016-07-27T21:54:00Z"/>
        </w:rPr>
      </w:pPr>
      <w:ins w:id="161" w:author="mine" w:date="2016-07-27T21:54:00Z">
        <w:r w:rsidRPr="00F06F5E">
          <w:rPr>
            <w:highlight w:val="cyan"/>
          </w:rPr>
          <w:t>固定名称</w:t>
        </w:r>
        <w:r>
          <w:rPr>
            <w:highlight w:val="cyan"/>
          </w:rPr>
          <w:t>，或者你认为它是好友全部足迹</w:t>
        </w:r>
        <w:r>
          <w:rPr>
            <w:rFonts w:hint="eastAsia"/>
          </w:rPr>
          <w:t xml:space="preserve">  </w:t>
        </w:r>
      </w:ins>
    </w:p>
    <w:p w:rsidR="002D66A3" w:rsidRDefault="002D66A3">
      <w:r>
        <w:rPr>
          <w:rFonts w:hint="eastAsia"/>
        </w:rPr>
        <w:t>4</w:t>
      </w:r>
      <w:r>
        <w:rPr>
          <w:rFonts w:hint="eastAsia"/>
        </w:rPr>
        <w:t>、查看当天行迹：显示不对</w:t>
      </w:r>
      <w:r w:rsidR="00C7262D">
        <w:rPr>
          <w:rFonts w:hint="eastAsia"/>
        </w:rPr>
        <w:t>-&gt;</w:t>
      </w:r>
      <w:r w:rsidR="00C7262D">
        <w:rPr>
          <w:rFonts w:hint="eastAsia"/>
        </w:rPr>
        <w:t>返回的是</w:t>
      </w:r>
      <w:r w:rsidR="00C7262D">
        <w:rPr>
          <w:rFonts w:hint="eastAsia"/>
        </w:rPr>
        <w:t>-999</w:t>
      </w:r>
    </w:p>
    <w:p w:rsidR="00892BDE" w:rsidRDefault="00892BDE">
      <w:r w:rsidRPr="00FC494E">
        <w:rPr>
          <w:color w:val="FF0000"/>
        </w:rPr>
        <w:t>注意查看好友位置</w:t>
      </w:r>
      <w:r w:rsidRPr="00FC494E">
        <w:rPr>
          <w:rFonts w:hint="eastAsia"/>
          <w:color w:val="FF0000"/>
        </w:rPr>
        <w:t>、</w:t>
      </w:r>
      <w:r w:rsidRPr="00FC494E">
        <w:rPr>
          <w:color w:val="FF0000"/>
        </w:rPr>
        <w:t>行迹的权限</w:t>
      </w:r>
      <w:r w:rsidR="00FC494E">
        <w:rPr>
          <w:rFonts w:hint="eastAsia"/>
          <w:color w:val="FF0000"/>
        </w:rPr>
        <w:t>+</w:t>
      </w:r>
      <w:r w:rsidR="00FC494E">
        <w:rPr>
          <w:color w:val="FF0000"/>
        </w:rPr>
        <w:t>没有记录</w:t>
      </w:r>
      <w:r w:rsidRPr="00FC494E">
        <w:rPr>
          <w:color w:val="FF0000"/>
        </w:rPr>
        <w:t>问题</w:t>
      </w:r>
      <w:r>
        <w:rPr>
          <w:rFonts w:hint="eastAsia"/>
        </w:rPr>
        <w:t>，</w:t>
      </w:r>
      <w:r>
        <w:t>以下是返回结果说明</w:t>
      </w:r>
      <w:r>
        <w:rPr>
          <w:rFonts w:hint="eastAsia"/>
        </w:rPr>
        <w:t>：</w:t>
      </w:r>
    </w:p>
    <w:p w:rsidR="00892BDE" w:rsidRDefault="00581F61"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没有点记录，返回id=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-999</w:t>
      </w:r>
    </w:p>
    <w:p w:rsidR="00C7262D" w:rsidRDefault="00581F61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无权查看，返回id=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-1000</w:t>
      </w:r>
    </w:p>
    <w:p w:rsidR="00280BA4" w:rsidRPr="00280BA4" w:rsidRDefault="00280BA4">
      <w:pPr>
        <w:rPr>
          <w:color w:val="000000" w:themeColor="text1"/>
        </w:rPr>
      </w:pPr>
      <w:r w:rsidRPr="00280BA4">
        <w:rPr>
          <w:rFonts w:ascii="新宋体" w:eastAsia="新宋体" w:cs="新宋体"/>
          <w:color w:val="000000" w:themeColor="text1"/>
          <w:kern w:val="0"/>
          <w:sz w:val="19"/>
          <w:szCs w:val="19"/>
          <w:highlight w:val="cyan"/>
        </w:rPr>
        <w:t>已解决</w:t>
      </w:r>
    </w:p>
    <w:p w:rsidR="00D57078" w:rsidRDefault="00EA2444">
      <w:r>
        <w:t>返回这两种则不要显示在地图上</w:t>
      </w:r>
      <w:r>
        <w:rPr>
          <w:rFonts w:hint="eastAsia"/>
        </w:rPr>
        <w:t>，</w:t>
      </w:r>
      <w:r>
        <w:t>很难看</w:t>
      </w:r>
    </w:p>
    <w:p w:rsidR="005639B0" w:rsidRDefault="005639B0">
      <w:r w:rsidRPr="005639B0">
        <w:rPr>
          <w:highlight w:val="cyan"/>
        </w:rPr>
        <w:t>直接通知用户，不会在界面上有显示</w:t>
      </w:r>
    </w:p>
    <w:p w:rsidR="001055C3" w:rsidRDefault="001055C3">
      <w:r>
        <w:t>显示出来的小标签加上时间</w:t>
      </w:r>
      <w:r>
        <w:rPr>
          <w:rFonts w:hint="eastAsia"/>
        </w:rPr>
        <w:t>，</w:t>
      </w:r>
      <w:r>
        <w:t>其实用户并不关心经纬度</w:t>
      </w:r>
      <w:r>
        <w:rPr>
          <w:rFonts w:hint="eastAsia"/>
        </w:rPr>
        <w:t>，</w:t>
      </w:r>
      <w:r>
        <w:t>他们关心朋友是几点在那里</w:t>
      </w:r>
    </w:p>
    <w:p w:rsidR="001055C3" w:rsidRDefault="002A312D">
      <w:pPr>
        <w:rPr>
          <w:del w:id="162" w:author="mine" w:date="2016-07-27T21:54:00Z"/>
        </w:rPr>
      </w:pPr>
      <w:del w:id="163" w:author="mine" w:date="2016-07-27T21:54:00Z">
        <w:r>
          <w:rPr>
            <w:noProof/>
          </w:rPr>
          <w:drawing>
            <wp:inline distT="0" distB="0" distL="0" distR="0" wp14:anchorId="5B786A4E" wp14:editId="4702D07F">
              <wp:extent cx="3619048" cy="4000000"/>
              <wp:effectExtent l="0" t="0" r="635" b="635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19048" cy="400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1055C3" w:rsidRDefault="002A312D">
      <w:pPr>
        <w:rPr>
          <w:ins w:id="164" w:author="mine" w:date="2016-07-27T21:54:00Z"/>
        </w:rPr>
      </w:pPr>
      <w:ins w:id="165" w:author="mine" w:date="2016-07-27T21:54:00Z">
        <w:r>
          <w:rPr>
            <w:noProof/>
          </w:rPr>
          <w:drawing>
            <wp:inline distT="0" distB="0" distL="0" distR="0" wp14:anchorId="5B786A4E" wp14:editId="4702D07F">
              <wp:extent cx="2297430" cy="1862740"/>
              <wp:effectExtent l="0" t="0" r="7620" b="4445"/>
              <wp:docPr id="7" name="图片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2"/>
                      <a:srcRect l="6811" b="31639"/>
                      <a:stretch/>
                    </pic:blipFill>
                    <pic:spPr bwMode="auto">
                      <a:xfrm>
                        <a:off x="0" y="0"/>
                        <a:ext cx="2306142" cy="186980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:rsidR="002A312D" w:rsidRPr="002A312D" w:rsidRDefault="002A312D">
      <w:pPr>
        <w:rPr>
          <w:color w:val="FF0000"/>
        </w:rPr>
      </w:pPr>
      <w:r w:rsidRPr="002A312D">
        <w:rPr>
          <w:color w:val="FF0000"/>
        </w:rPr>
        <w:t>断网时会崩掉</w:t>
      </w:r>
    </w:p>
    <w:p w:rsidR="002A312D" w:rsidRDefault="002A312D">
      <w:r>
        <w:rPr>
          <w:rFonts w:hint="eastAsia"/>
        </w:rPr>
        <w:t>5</w:t>
      </w:r>
      <w:r>
        <w:rPr>
          <w:rFonts w:hint="eastAsia"/>
        </w:rPr>
        <w:t>、查看好友当前位置，可以把比例尺放小一点，因为放太大看不到参照物啊地名之类的</w:t>
      </w:r>
    </w:p>
    <w:p w:rsidR="00280BA4" w:rsidRDefault="00280BA4">
      <w:r w:rsidRPr="00280BA4">
        <w:rPr>
          <w:highlight w:val="cyan"/>
        </w:rPr>
        <w:t>。。。。有放大缩小按钮</w:t>
      </w:r>
      <w:r w:rsidRPr="00280BA4">
        <w:rPr>
          <w:rFonts w:hint="eastAsia"/>
          <w:highlight w:val="cyan"/>
        </w:rPr>
        <w:t xml:space="preserve"> </w:t>
      </w:r>
      <w:r w:rsidRPr="00280BA4">
        <w:rPr>
          <w:rFonts w:hint="eastAsia"/>
          <w:highlight w:val="cyan"/>
        </w:rPr>
        <w:t>点一下不就行了</w:t>
      </w:r>
      <w:r>
        <w:rPr>
          <w:rFonts w:hint="eastAsia"/>
          <w:highlight w:val="cyan"/>
        </w:rPr>
        <w:t>，并且此时用户第一反应是找最近的参考点，景区范围一般都比较小。</w:t>
      </w:r>
    </w:p>
    <w:p w:rsidR="002A312D" w:rsidRDefault="002A312D">
      <w:pPr>
        <w:rPr>
          <w:color w:val="FF0000"/>
        </w:rPr>
      </w:pPr>
      <w:r w:rsidRPr="002A312D">
        <w:rPr>
          <w:color w:val="FF0000"/>
        </w:rPr>
        <w:t>断网时会崩掉</w:t>
      </w:r>
    </w:p>
    <w:p w:rsidR="00970626" w:rsidRPr="00970626" w:rsidRDefault="00970626">
      <w:pPr>
        <w:rPr>
          <w:color w:val="000000" w:themeColor="text1"/>
        </w:rPr>
      </w:pPr>
      <w:r w:rsidRPr="00970626">
        <w:rPr>
          <w:color w:val="000000" w:themeColor="text1"/>
          <w:highlight w:val="cyan"/>
        </w:rPr>
        <w:t>已解决</w:t>
      </w:r>
    </w:p>
    <w:p w:rsidR="002A312D" w:rsidRDefault="002A312D">
      <w:pPr>
        <w:rPr>
          <w:del w:id="166" w:author="mine" w:date="2016-07-27T21:54:00Z"/>
        </w:rPr>
      </w:pPr>
      <w:del w:id="167" w:author="mine" w:date="2016-07-27T21:54:00Z">
        <w:r>
          <w:rPr>
            <w:noProof/>
          </w:rPr>
          <w:lastRenderedPageBreak/>
          <w:drawing>
            <wp:inline distT="0" distB="0" distL="0" distR="0" wp14:anchorId="38C66B8C" wp14:editId="7ADF8217">
              <wp:extent cx="2723809" cy="3923809"/>
              <wp:effectExtent l="0" t="0" r="635" b="635"/>
              <wp:docPr id="3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23809" cy="392380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2A312D" w:rsidRDefault="002A312D">
      <w:pPr>
        <w:rPr>
          <w:ins w:id="168" w:author="mine" w:date="2016-07-27T21:54:00Z"/>
        </w:rPr>
      </w:pPr>
      <w:ins w:id="169" w:author="mine" w:date="2016-07-27T21:54:00Z">
        <w:r>
          <w:rPr>
            <w:noProof/>
          </w:rPr>
          <w:drawing>
            <wp:inline distT="0" distB="0" distL="0" distR="0" wp14:anchorId="38C66B8C" wp14:editId="7ADF8217">
              <wp:extent cx="2177998" cy="3137535"/>
              <wp:effectExtent l="0" t="0" r="0" b="5715"/>
              <wp:docPr id="8" name="图片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13"/>
                      <a:srcRect l="6706" t="-7488" r="-6706" b="7488"/>
                      <a:stretch/>
                    </pic:blipFill>
                    <pic:spPr bwMode="auto">
                      <a:xfrm>
                        <a:off x="0" y="0"/>
                        <a:ext cx="2183513" cy="3145479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:rsidR="00EA2444" w:rsidRDefault="002A312D">
      <w:r>
        <w:rPr>
          <w:rFonts w:hint="eastAsia"/>
        </w:rPr>
        <w:t>6</w:t>
      </w:r>
      <w:r>
        <w:rPr>
          <w:rFonts w:hint="eastAsia"/>
        </w:rPr>
        <w:t>、对他隐藏我的位置，当断网时，有提示，但是需要把</w:t>
      </w:r>
      <w:r>
        <w:rPr>
          <w:rFonts w:hint="eastAsia"/>
        </w:rPr>
        <w:t>tonggle</w:t>
      </w:r>
      <w:r>
        <w:rPr>
          <w:rFonts w:hint="eastAsia"/>
        </w:rPr>
        <w:t>“弹”回去，这样很明显</w:t>
      </w:r>
    </w:p>
    <w:p w:rsidR="00280BA4" w:rsidRDefault="00280BA4">
      <w:r w:rsidRPr="00280BA4">
        <w:rPr>
          <w:highlight w:val="cyan"/>
        </w:rPr>
        <w:t>已解决</w:t>
      </w:r>
    </w:p>
    <w:p w:rsidR="00772D1E" w:rsidRPr="00772D1E" w:rsidRDefault="002A312D" w:rsidP="002A312D">
      <w:r>
        <w:rPr>
          <w:rFonts w:hint="eastAsia"/>
        </w:rPr>
        <w:t>7</w:t>
      </w:r>
      <w:r>
        <w:rPr>
          <w:rFonts w:hint="eastAsia"/>
        </w:rPr>
        <w:t>、删除好友：</w:t>
      </w:r>
    </w:p>
    <w:p w:rsidR="002A312D" w:rsidRDefault="002A312D" w:rsidP="002A312D">
      <w:pPr>
        <w:rPr>
          <w:color w:val="FF0000"/>
        </w:rPr>
      </w:pPr>
      <w:r w:rsidRPr="002A312D">
        <w:rPr>
          <w:color w:val="FF0000"/>
        </w:rPr>
        <w:t>断网时会崩掉</w:t>
      </w:r>
    </w:p>
    <w:p w:rsidR="00772D1E" w:rsidRPr="00772D1E" w:rsidRDefault="00772D1E" w:rsidP="002A312D">
      <w:pPr>
        <w:rPr>
          <w:color w:val="000000" w:themeColor="text1"/>
        </w:rPr>
      </w:pPr>
      <w:r w:rsidRPr="00772D1E">
        <w:rPr>
          <w:rFonts w:hint="eastAsia"/>
          <w:color w:val="000000" w:themeColor="text1"/>
          <w:highlight w:val="cyan"/>
        </w:rPr>
        <w:t>已解决</w:t>
      </w:r>
    </w:p>
    <w:p w:rsidR="002A312D" w:rsidRPr="002A312D" w:rsidRDefault="00344DCF">
      <w:r>
        <w:rPr>
          <w:rFonts w:hint="eastAsia"/>
        </w:rPr>
        <w:t>8</w:t>
      </w:r>
      <w:r>
        <w:rPr>
          <w:rFonts w:hint="eastAsia"/>
        </w:rPr>
        <w:t>、如何查看好友详细信息？</w:t>
      </w:r>
      <w:r w:rsidR="00E37A5C">
        <w:rPr>
          <w:rFonts w:hint="eastAsia"/>
        </w:rPr>
        <w:t>昵称、性别等等</w:t>
      </w:r>
    </w:p>
    <w:p w:rsidR="002650DA" w:rsidRPr="004C149C" w:rsidRDefault="00280BA4">
      <w:r w:rsidRPr="00280BA4">
        <w:rPr>
          <w:highlight w:val="cyan"/>
        </w:rPr>
        <w:t>暂时不管</w:t>
      </w:r>
      <w:r>
        <w:rPr>
          <w:highlight w:val="cyan"/>
        </w:rPr>
        <w:t>，好友详细信息，参考</w:t>
      </w:r>
      <w:r>
        <w:rPr>
          <w:highlight w:val="cyan"/>
        </w:rPr>
        <w:t>QQ</w:t>
      </w:r>
      <w:r>
        <w:rPr>
          <w:highlight w:val="cyan"/>
        </w:rPr>
        <w:t>，一般你只关注头像，姓名，性别，太具体的东西反正我从来没有点过。</w:t>
      </w:r>
    </w:p>
    <w:sectPr w:rsidR="002650DA" w:rsidRPr="004C1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4BA" w:rsidRDefault="006814BA" w:rsidP="003818FA">
      <w:r>
        <w:separator/>
      </w:r>
    </w:p>
  </w:endnote>
  <w:endnote w:type="continuationSeparator" w:id="0">
    <w:p w:rsidR="006814BA" w:rsidRDefault="006814BA" w:rsidP="003818FA">
      <w:r>
        <w:continuationSeparator/>
      </w:r>
    </w:p>
  </w:endnote>
  <w:endnote w:type="continuationNotice" w:id="1">
    <w:p w:rsidR="006814BA" w:rsidRDefault="006814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4BA" w:rsidRDefault="006814BA" w:rsidP="003818FA">
      <w:r>
        <w:separator/>
      </w:r>
    </w:p>
  </w:footnote>
  <w:footnote w:type="continuationSeparator" w:id="0">
    <w:p w:rsidR="006814BA" w:rsidRDefault="006814BA" w:rsidP="003818FA">
      <w:r>
        <w:continuationSeparator/>
      </w:r>
    </w:p>
  </w:footnote>
  <w:footnote w:type="continuationNotice" w:id="1">
    <w:p w:rsidR="006814BA" w:rsidRDefault="006814BA"/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 lu">
    <w15:presenceInfo w15:providerId="Windows Live" w15:userId="a21b4dda14ca04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DC"/>
    <w:rsid w:val="00065E46"/>
    <w:rsid w:val="0009101E"/>
    <w:rsid w:val="000E7AD9"/>
    <w:rsid w:val="001055C3"/>
    <w:rsid w:val="00122024"/>
    <w:rsid w:val="001840F7"/>
    <w:rsid w:val="001A769C"/>
    <w:rsid w:val="001C6E70"/>
    <w:rsid w:val="001F3313"/>
    <w:rsid w:val="0025658D"/>
    <w:rsid w:val="002650DA"/>
    <w:rsid w:val="0026663D"/>
    <w:rsid w:val="00280BA4"/>
    <w:rsid w:val="002A312D"/>
    <w:rsid w:val="002C2A2D"/>
    <w:rsid w:val="002D4623"/>
    <w:rsid w:val="002D66A3"/>
    <w:rsid w:val="002E0833"/>
    <w:rsid w:val="002E1E95"/>
    <w:rsid w:val="002E40B7"/>
    <w:rsid w:val="00307411"/>
    <w:rsid w:val="00324080"/>
    <w:rsid w:val="00344DCF"/>
    <w:rsid w:val="003776F0"/>
    <w:rsid w:val="003818FA"/>
    <w:rsid w:val="00382CC4"/>
    <w:rsid w:val="00390C70"/>
    <w:rsid w:val="003B6880"/>
    <w:rsid w:val="003C797C"/>
    <w:rsid w:val="003E7E31"/>
    <w:rsid w:val="004309C5"/>
    <w:rsid w:val="00460011"/>
    <w:rsid w:val="00484A80"/>
    <w:rsid w:val="00485DE9"/>
    <w:rsid w:val="004A14D4"/>
    <w:rsid w:val="004B7005"/>
    <w:rsid w:val="004C149C"/>
    <w:rsid w:val="004E7DF2"/>
    <w:rsid w:val="00514937"/>
    <w:rsid w:val="005168DB"/>
    <w:rsid w:val="00524D55"/>
    <w:rsid w:val="0053599E"/>
    <w:rsid w:val="005506FC"/>
    <w:rsid w:val="005639B0"/>
    <w:rsid w:val="00571B94"/>
    <w:rsid w:val="005729F7"/>
    <w:rsid w:val="00581F61"/>
    <w:rsid w:val="005A00B7"/>
    <w:rsid w:val="005E37D3"/>
    <w:rsid w:val="005F10A7"/>
    <w:rsid w:val="005F70B0"/>
    <w:rsid w:val="006030B9"/>
    <w:rsid w:val="00611BA4"/>
    <w:rsid w:val="0067734A"/>
    <w:rsid w:val="006814BA"/>
    <w:rsid w:val="00692304"/>
    <w:rsid w:val="006948D4"/>
    <w:rsid w:val="006B0F70"/>
    <w:rsid w:val="006D7C83"/>
    <w:rsid w:val="00701690"/>
    <w:rsid w:val="00711C1B"/>
    <w:rsid w:val="00714ADF"/>
    <w:rsid w:val="007155DC"/>
    <w:rsid w:val="00744596"/>
    <w:rsid w:val="007572EF"/>
    <w:rsid w:val="0077262D"/>
    <w:rsid w:val="00772D1E"/>
    <w:rsid w:val="00795CD8"/>
    <w:rsid w:val="007E3E95"/>
    <w:rsid w:val="008144E2"/>
    <w:rsid w:val="00816B83"/>
    <w:rsid w:val="0083007D"/>
    <w:rsid w:val="00874BA5"/>
    <w:rsid w:val="00892BDE"/>
    <w:rsid w:val="0089697C"/>
    <w:rsid w:val="008B1B7F"/>
    <w:rsid w:val="00901529"/>
    <w:rsid w:val="00905A3F"/>
    <w:rsid w:val="00915FF0"/>
    <w:rsid w:val="00920375"/>
    <w:rsid w:val="00923C14"/>
    <w:rsid w:val="00953537"/>
    <w:rsid w:val="00963724"/>
    <w:rsid w:val="00970626"/>
    <w:rsid w:val="00976DAC"/>
    <w:rsid w:val="0098733F"/>
    <w:rsid w:val="009D5FD8"/>
    <w:rsid w:val="009F036F"/>
    <w:rsid w:val="00A05D8B"/>
    <w:rsid w:val="00A35B9B"/>
    <w:rsid w:val="00A35DA4"/>
    <w:rsid w:val="00A76A30"/>
    <w:rsid w:val="00AA6361"/>
    <w:rsid w:val="00AD4C93"/>
    <w:rsid w:val="00B26B5A"/>
    <w:rsid w:val="00B470D4"/>
    <w:rsid w:val="00B8747F"/>
    <w:rsid w:val="00B912F1"/>
    <w:rsid w:val="00BB4BCF"/>
    <w:rsid w:val="00C228CF"/>
    <w:rsid w:val="00C32CC5"/>
    <w:rsid w:val="00C7262D"/>
    <w:rsid w:val="00C8332C"/>
    <w:rsid w:val="00C833FC"/>
    <w:rsid w:val="00CA0A4A"/>
    <w:rsid w:val="00CA7CF3"/>
    <w:rsid w:val="00D500FA"/>
    <w:rsid w:val="00D57078"/>
    <w:rsid w:val="00D63FCC"/>
    <w:rsid w:val="00D677DA"/>
    <w:rsid w:val="00D8084A"/>
    <w:rsid w:val="00D91B3D"/>
    <w:rsid w:val="00DD38DD"/>
    <w:rsid w:val="00DF0A90"/>
    <w:rsid w:val="00DF2A44"/>
    <w:rsid w:val="00E00C5E"/>
    <w:rsid w:val="00E31432"/>
    <w:rsid w:val="00E37A5C"/>
    <w:rsid w:val="00E83B01"/>
    <w:rsid w:val="00EA2444"/>
    <w:rsid w:val="00F02D24"/>
    <w:rsid w:val="00F04F03"/>
    <w:rsid w:val="00F06F5E"/>
    <w:rsid w:val="00F34549"/>
    <w:rsid w:val="00F443EC"/>
    <w:rsid w:val="00F6201D"/>
    <w:rsid w:val="00F621E9"/>
    <w:rsid w:val="00FA1AD2"/>
    <w:rsid w:val="00FB6D9E"/>
    <w:rsid w:val="00FC0152"/>
    <w:rsid w:val="00FC494E"/>
    <w:rsid w:val="00FD2775"/>
    <w:rsid w:val="00FF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DDA1A-DD67-40ED-9B51-0907E500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06F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6F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6F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18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18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18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18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06F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6F5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06F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Revision"/>
    <w:hidden/>
    <w:uiPriority w:val="99"/>
    <w:semiHidden/>
    <w:rsid w:val="00F34549"/>
  </w:style>
  <w:style w:type="paragraph" w:styleId="a6">
    <w:name w:val="Balloon Text"/>
    <w:basedOn w:val="a"/>
    <w:link w:val="Char1"/>
    <w:uiPriority w:val="99"/>
    <w:semiHidden/>
    <w:unhideWhenUsed/>
    <w:rsid w:val="00F3454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45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Zeng</dc:creator>
  <cp:keywords/>
  <dc:description/>
  <cp:lastModifiedBy>li lu</cp:lastModifiedBy>
  <cp:revision>83</cp:revision>
  <dcterms:created xsi:type="dcterms:W3CDTF">2016-07-09T06:34:00Z</dcterms:created>
  <dcterms:modified xsi:type="dcterms:W3CDTF">2016-07-31T07:02:00Z</dcterms:modified>
</cp:coreProperties>
</file>